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F45A4C" w14:textId="0F3FD4B8" w:rsidR="00576D22" w:rsidRPr="006E21E8" w:rsidRDefault="00576D22" w:rsidP="003119BC">
      <w:pPr>
        <w:pStyle w:val="PlainText"/>
        <w:spacing w:line="480" w:lineRule="auto"/>
        <w:rPr>
          <w:rFonts w:ascii="Times New Roman" w:hAnsi="Times New Roman" w:cs="Times New Roman"/>
          <w:sz w:val="32"/>
          <w:szCs w:val="32"/>
        </w:rPr>
      </w:pPr>
      <w:commentRangeStart w:id="0"/>
      <w:r w:rsidRPr="006E21E8">
        <w:rPr>
          <w:rFonts w:ascii="Times New Roman" w:hAnsi="Times New Roman" w:cs="Times New Roman"/>
          <w:b/>
          <w:bCs/>
          <w:sz w:val="32"/>
          <w:szCs w:val="32"/>
        </w:rPr>
        <w:t>Title</w:t>
      </w:r>
      <w:commentRangeEnd w:id="0"/>
      <w:r w:rsidR="005A01F8">
        <w:rPr>
          <w:rStyle w:val="CommentReference"/>
          <w:rFonts w:asciiTheme="minorHAnsi" w:hAnsiTheme="minorHAnsi"/>
        </w:rPr>
        <w:commentReference w:id="0"/>
      </w:r>
      <w:r w:rsidRPr="006E21E8">
        <w:rPr>
          <w:rFonts w:ascii="Times New Roman" w:hAnsi="Times New Roman" w:cs="Times New Roman"/>
          <w:b/>
          <w:bCs/>
          <w:sz w:val="32"/>
          <w:szCs w:val="32"/>
        </w:rPr>
        <w:t>:</w:t>
      </w:r>
      <w:r w:rsidRPr="006E21E8">
        <w:rPr>
          <w:rFonts w:ascii="Times New Roman" w:hAnsi="Times New Roman" w:cs="Times New Roman"/>
          <w:sz w:val="32"/>
          <w:szCs w:val="32"/>
        </w:rPr>
        <w:t xml:space="preserve"> Characteristics of </w:t>
      </w:r>
      <w:ins w:id="1" w:author="elsa ordway" w:date="2020-12-11T16:35:00Z">
        <w:r w:rsidR="00D774DD">
          <w:rPr>
            <w:rFonts w:ascii="Times New Roman" w:hAnsi="Times New Roman" w:cs="Times New Roman"/>
            <w:sz w:val="32"/>
            <w:szCs w:val="32"/>
          </w:rPr>
          <w:t>tall</w:t>
        </w:r>
        <w:r w:rsidR="00D774DD" w:rsidRPr="006E21E8">
          <w:rPr>
            <w:rFonts w:ascii="Times New Roman" w:hAnsi="Times New Roman" w:cs="Times New Roman"/>
            <w:sz w:val="32"/>
            <w:szCs w:val="32"/>
          </w:rPr>
          <w:t xml:space="preserve"> </w:t>
        </w:r>
      </w:ins>
      <w:r w:rsidRPr="006E21E8">
        <w:rPr>
          <w:rFonts w:ascii="Times New Roman" w:hAnsi="Times New Roman" w:cs="Times New Roman"/>
          <w:sz w:val="32"/>
          <w:szCs w:val="32"/>
        </w:rPr>
        <w:t>trees in Bornean tropical forests</w:t>
      </w:r>
    </w:p>
    <w:p w14:paraId="30390794" w14:textId="77777777" w:rsidR="00576D22" w:rsidRPr="00A645EC" w:rsidRDefault="00576D22" w:rsidP="003119BC">
      <w:pPr>
        <w:pStyle w:val="PlainText"/>
        <w:spacing w:line="480" w:lineRule="auto"/>
        <w:rPr>
          <w:rFonts w:ascii="Times New Roman" w:hAnsi="Times New Roman" w:cs="Times New Roman"/>
          <w:sz w:val="24"/>
          <w:szCs w:val="24"/>
        </w:rPr>
      </w:pPr>
    </w:p>
    <w:p w14:paraId="55AEA5F6" w14:textId="34BB2E18" w:rsidR="00576D22" w:rsidRPr="00A645EC" w:rsidRDefault="00576D22" w:rsidP="003119BC">
      <w:pPr>
        <w:pStyle w:val="PlainText"/>
        <w:spacing w:line="480" w:lineRule="auto"/>
        <w:rPr>
          <w:rFonts w:ascii="Times New Roman" w:hAnsi="Times New Roman" w:cs="Times New Roman"/>
          <w:sz w:val="24"/>
          <w:szCs w:val="24"/>
        </w:rPr>
      </w:pPr>
      <w:r w:rsidRPr="00A645EC">
        <w:rPr>
          <w:rFonts w:ascii="Times New Roman" w:hAnsi="Times New Roman" w:cs="Times New Roman"/>
          <w:b/>
          <w:bCs/>
          <w:sz w:val="24"/>
          <w:szCs w:val="24"/>
        </w:rPr>
        <w:t xml:space="preserve">Authors: </w:t>
      </w:r>
      <w:r w:rsidRPr="00A645EC">
        <w:rPr>
          <w:rFonts w:ascii="Times New Roman" w:hAnsi="Times New Roman" w:cs="Times New Roman"/>
          <w:sz w:val="24"/>
          <w:szCs w:val="24"/>
        </w:rPr>
        <w:t>Elsa M. Ordway</w:t>
      </w:r>
      <w:r w:rsidRPr="00F45849">
        <w:rPr>
          <w:rFonts w:ascii="Times New Roman" w:hAnsi="Times New Roman" w:cs="Times New Roman"/>
          <w:sz w:val="24"/>
          <w:szCs w:val="24"/>
          <w:vertAlign w:val="superscript"/>
        </w:rPr>
        <w:t>1</w:t>
      </w:r>
      <w:r w:rsidRPr="00A645EC">
        <w:rPr>
          <w:rFonts w:ascii="Times New Roman" w:hAnsi="Times New Roman" w:cs="Times New Roman"/>
          <w:sz w:val="24"/>
          <w:szCs w:val="24"/>
        </w:rPr>
        <w:t>*, Lucie Gallegos</w:t>
      </w:r>
      <w:r w:rsidRPr="00F45849">
        <w:rPr>
          <w:rFonts w:ascii="Times New Roman" w:hAnsi="Times New Roman" w:cs="Times New Roman"/>
          <w:sz w:val="24"/>
          <w:szCs w:val="24"/>
          <w:vertAlign w:val="superscript"/>
        </w:rPr>
        <w:t>2</w:t>
      </w:r>
      <w:r w:rsidRPr="00A645EC">
        <w:rPr>
          <w:rFonts w:ascii="Times New Roman" w:hAnsi="Times New Roman" w:cs="Times New Roman"/>
          <w:sz w:val="24"/>
          <w:szCs w:val="24"/>
        </w:rPr>
        <w:t xml:space="preserve">, </w:t>
      </w:r>
      <w:r w:rsidR="00FA48C2">
        <w:rPr>
          <w:rFonts w:ascii="Times New Roman" w:hAnsi="Times New Roman" w:cs="Times New Roman"/>
          <w:sz w:val="24"/>
          <w:szCs w:val="24"/>
        </w:rPr>
        <w:t>Naomi Hegwood</w:t>
      </w:r>
      <w:r w:rsidR="00FA48C2" w:rsidRPr="00F45849">
        <w:rPr>
          <w:rFonts w:ascii="Times New Roman" w:hAnsi="Times New Roman" w:cs="Times New Roman"/>
          <w:sz w:val="24"/>
          <w:szCs w:val="24"/>
          <w:vertAlign w:val="superscript"/>
        </w:rPr>
        <w:t>1</w:t>
      </w:r>
      <w:r w:rsidR="00FA48C2">
        <w:rPr>
          <w:rFonts w:ascii="Times New Roman" w:hAnsi="Times New Roman" w:cs="Times New Roman"/>
          <w:sz w:val="24"/>
          <w:szCs w:val="24"/>
        </w:rPr>
        <w:t xml:space="preserve">, </w:t>
      </w:r>
      <w:r w:rsidRPr="00A645EC">
        <w:rPr>
          <w:rFonts w:ascii="Times New Roman" w:hAnsi="Times New Roman" w:cs="Times New Roman"/>
          <w:sz w:val="24"/>
          <w:szCs w:val="24"/>
        </w:rPr>
        <w:t>Roberta E. Martin</w:t>
      </w:r>
      <w:r w:rsidRPr="00F45849">
        <w:rPr>
          <w:rFonts w:ascii="Times New Roman" w:hAnsi="Times New Roman" w:cs="Times New Roman"/>
          <w:sz w:val="24"/>
          <w:szCs w:val="24"/>
          <w:vertAlign w:val="superscript"/>
        </w:rPr>
        <w:t>3</w:t>
      </w:r>
      <w:r w:rsidRPr="00A645EC">
        <w:rPr>
          <w:rFonts w:ascii="Times New Roman" w:hAnsi="Times New Roman" w:cs="Times New Roman"/>
          <w:sz w:val="24"/>
          <w:szCs w:val="24"/>
        </w:rPr>
        <w:t>, Gregory P. Asner</w:t>
      </w:r>
      <w:r w:rsidRPr="00F45849">
        <w:rPr>
          <w:rFonts w:ascii="Times New Roman" w:hAnsi="Times New Roman" w:cs="Times New Roman"/>
          <w:sz w:val="24"/>
          <w:szCs w:val="24"/>
          <w:vertAlign w:val="superscript"/>
        </w:rPr>
        <w:t>3</w:t>
      </w:r>
      <w:r w:rsidRPr="00A645EC">
        <w:rPr>
          <w:rFonts w:ascii="Times New Roman" w:hAnsi="Times New Roman" w:cs="Times New Roman"/>
          <w:sz w:val="24"/>
          <w:szCs w:val="24"/>
        </w:rPr>
        <w:t xml:space="preserve">, </w:t>
      </w:r>
      <w:commentRangeStart w:id="2"/>
      <w:r w:rsidRPr="00A645EC">
        <w:rPr>
          <w:rFonts w:ascii="Times New Roman" w:hAnsi="Times New Roman" w:cs="Times New Roman"/>
          <w:sz w:val="24"/>
          <w:szCs w:val="24"/>
        </w:rPr>
        <w:t>David Burslem</w:t>
      </w:r>
      <w:r w:rsidRPr="00F45849">
        <w:rPr>
          <w:rFonts w:ascii="Times New Roman" w:hAnsi="Times New Roman" w:cs="Times New Roman"/>
          <w:sz w:val="24"/>
          <w:szCs w:val="24"/>
          <w:vertAlign w:val="superscript"/>
        </w:rPr>
        <w:t>4</w:t>
      </w:r>
      <w:r w:rsidRPr="00A645EC">
        <w:rPr>
          <w:rFonts w:ascii="Times New Roman" w:hAnsi="Times New Roman" w:cs="Times New Roman"/>
          <w:sz w:val="24"/>
          <w:szCs w:val="24"/>
        </w:rPr>
        <w:t>, Michael O’Brien</w:t>
      </w:r>
      <w:r w:rsidRPr="00F45849">
        <w:rPr>
          <w:rFonts w:ascii="Times New Roman" w:hAnsi="Times New Roman" w:cs="Times New Roman"/>
          <w:sz w:val="24"/>
          <w:szCs w:val="24"/>
          <w:vertAlign w:val="superscript"/>
        </w:rPr>
        <w:t>5</w:t>
      </w:r>
      <w:r w:rsidRPr="00A645EC">
        <w:rPr>
          <w:rFonts w:ascii="Times New Roman" w:hAnsi="Times New Roman" w:cs="Times New Roman"/>
          <w:sz w:val="24"/>
          <w:szCs w:val="24"/>
        </w:rPr>
        <w:t>, Stuart Davies</w:t>
      </w:r>
      <w:r w:rsidRPr="00F45849">
        <w:rPr>
          <w:rFonts w:ascii="Times New Roman" w:hAnsi="Times New Roman" w:cs="Times New Roman"/>
          <w:sz w:val="24"/>
          <w:szCs w:val="24"/>
          <w:vertAlign w:val="superscript"/>
        </w:rPr>
        <w:t>6</w:t>
      </w:r>
      <w:r w:rsidRPr="00A645EC">
        <w:rPr>
          <w:rFonts w:ascii="Times New Roman" w:hAnsi="Times New Roman" w:cs="Times New Roman"/>
          <w:sz w:val="24"/>
          <w:szCs w:val="24"/>
        </w:rPr>
        <w:t>, Simon Lewis</w:t>
      </w:r>
      <w:r w:rsidRPr="00F45849">
        <w:rPr>
          <w:rFonts w:ascii="Times New Roman" w:hAnsi="Times New Roman" w:cs="Times New Roman"/>
          <w:sz w:val="24"/>
          <w:szCs w:val="24"/>
          <w:vertAlign w:val="superscript"/>
        </w:rPr>
        <w:t>7</w:t>
      </w:r>
      <w:r w:rsidRPr="00A645EC">
        <w:rPr>
          <w:rFonts w:ascii="Times New Roman" w:hAnsi="Times New Roman" w:cs="Times New Roman"/>
          <w:sz w:val="24"/>
          <w:szCs w:val="24"/>
        </w:rPr>
        <w:t>, Reuben Nilus</w:t>
      </w:r>
      <w:r w:rsidRPr="00F45849">
        <w:rPr>
          <w:rFonts w:ascii="Times New Roman" w:hAnsi="Times New Roman" w:cs="Times New Roman"/>
          <w:sz w:val="24"/>
          <w:szCs w:val="24"/>
          <w:vertAlign w:val="superscript"/>
        </w:rPr>
        <w:t>8</w:t>
      </w:r>
      <w:r w:rsidRPr="00A645EC">
        <w:rPr>
          <w:rFonts w:ascii="Times New Roman" w:hAnsi="Times New Roman" w:cs="Times New Roman"/>
          <w:sz w:val="24"/>
          <w:szCs w:val="24"/>
        </w:rPr>
        <w:t>, Oliver Phillips</w:t>
      </w:r>
      <w:r w:rsidRPr="00F45849">
        <w:rPr>
          <w:rFonts w:ascii="Times New Roman" w:hAnsi="Times New Roman" w:cs="Times New Roman"/>
          <w:sz w:val="24"/>
          <w:szCs w:val="24"/>
          <w:vertAlign w:val="superscript"/>
        </w:rPr>
        <w:t>7</w:t>
      </w:r>
      <w:r w:rsidRPr="00A645EC">
        <w:rPr>
          <w:rFonts w:ascii="Times New Roman" w:hAnsi="Times New Roman" w:cs="Times New Roman"/>
          <w:sz w:val="24"/>
          <w:szCs w:val="24"/>
        </w:rPr>
        <w:t>, Lan Qie</w:t>
      </w:r>
      <w:r w:rsidRPr="00F45849">
        <w:rPr>
          <w:rFonts w:ascii="Times New Roman" w:hAnsi="Times New Roman" w:cs="Times New Roman"/>
          <w:sz w:val="24"/>
          <w:szCs w:val="24"/>
          <w:vertAlign w:val="superscript"/>
        </w:rPr>
        <w:t>9</w:t>
      </w:r>
      <w:commentRangeEnd w:id="2"/>
      <w:r w:rsidR="00440EC2">
        <w:rPr>
          <w:rStyle w:val="CommentReference"/>
          <w:rFonts w:asciiTheme="minorHAnsi" w:hAnsiTheme="minorHAnsi"/>
        </w:rPr>
        <w:commentReference w:id="2"/>
      </w:r>
      <w:r w:rsidRPr="00A645EC">
        <w:rPr>
          <w:rFonts w:ascii="Times New Roman" w:hAnsi="Times New Roman" w:cs="Times New Roman"/>
          <w:sz w:val="24"/>
          <w:szCs w:val="24"/>
        </w:rPr>
        <w:t>, Paul R. Moorcroft</w:t>
      </w:r>
      <w:r w:rsidRPr="00F45849">
        <w:rPr>
          <w:rFonts w:ascii="Times New Roman" w:hAnsi="Times New Roman" w:cs="Times New Roman"/>
          <w:sz w:val="24"/>
          <w:szCs w:val="24"/>
          <w:vertAlign w:val="superscript"/>
        </w:rPr>
        <w:t>1</w:t>
      </w:r>
    </w:p>
    <w:p w14:paraId="2821A224" w14:textId="77777777" w:rsidR="00576D22" w:rsidRPr="00A645EC" w:rsidRDefault="00576D22" w:rsidP="003119BC">
      <w:pPr>
        <w:pStyle w:val="PlainText"/>
        <w:spacing w:line="480" w:lineRule="auto"/>
        <w:rPr>
          <w:rFonts w:ascii="Times New Roman" w:hAnsi="Times New Roman" w:cs="Times New Roman"/>
          <w:sz w:val="24"/>
          <w:szCs w:val="24"/>
        </w:rPr>
      </w:pPr>
    </w:p>
    <w:p w14:paraId="2D55F567" w14:textId="77777777" w:rsidR="00576D22" w:rsidRPr="00A645EC" w:rsidRDefault="00576D22" w:rsidP="003119BC">
      <w:pPr>
        <w:pStyle w:val="PlainText"/>
        <w:spacing w:line="480" w:lineRule="auto"/>
        <w:rPr>
          <w:rFonts w:ascii="Times New Roman" w:hAnsi="Times New Roman" w:cs="Times New Roman"/>
          <w:sz w:val="24"/>
          <w:szCs w:val="24"/>
        </w:rPr>
      </w:pPr>
    </w:p>
    <w:p w14:paraId="3130BDD3" w14:textId="35EF24DD" w:rsidR="00542119" w:rsidRDefault="00576D22" w:rsidP="00542119">
      <w:pPr>
        <w:pStyle w:val="PlainText"/>
        <w:numPr>
          <w:ilvl w:val="0"/>
          <w:numId w:val="2"/>
        </w:numPr>
        <w:spacing w:line="480" w:lineRule="auto"/>
        <w:rPr>
          <w:rFonts w:ascii="Times New Roman" w:hAnsi="Times New Roman" w:cs="Times New Roman"/>
          <w:sz w:val="24"/>
          <w:szCs w:val="24"/>
        </w:rPr>
      </w:pPr>
      <w:r w:rsidRPr="00A645EC">
        <w:rPr>
          <w:rFonts w:ascii="Times New Roman" w:hAnsi="Times New Roman" w:cs="Times New Roman"/>
          <w:sz w:val="24"/>
          <w:szCs w:val="24"/>
        </w:rPr>
        <w:t xml:space="preserve">Department of Organismic and Evolutionary Biology, Harvard University, 26 Oxford Street, Cambridge, MA 02138, USA </w:t>
      </w:r>
    </w:p>
    <w:p w14:paraId="35F39DE6" w14:textId="77777777" w:rsidR="00542119" w:rsidRDefault="00576D22" w:rsidP="003119BC">
      <w:pPr>
        <w:pStyle w:val="PlainText"/>
        <w:numPr>
          <w:ilvl w:val="0"/>
          <w:numId w:val="2"/>
        </w:numPr>
        <w:spacing w:line="480" w:lineRule="auto"/>
        <w:rPr>
          <w:rFonts w:ascii="Times New Roman" w:hAnsi="Times New Roman" w:cs="Times New Roman"/>
          <w:sz w:val="24"/>
          <w:szCs w:val="24"/>
        </w:rPr>
      </w:pPr>
      <w:r w:rsidRPr="00542119">
        <w:rPr>
          <w:rFonts w:ascii="Times New Roman" w:hAnsi="Times New Roman" w:cs="Times New Roman"/>
          <w:color w:val="FF0000"/>
          <w:sz w:val="24"/>
          <w:szCs w:val="24"/>
        </w:rPr>
        <w:t>Lucie affiliation</w:t>
      </w:r>
      <w:r w:rsidRPr="00A645EC">
        <w:rPr>
          <w:rFonts w:ascii="Times New Roman" w:hAnsi="Times New Roman" w:cs="Times New Roman"/>
          <w:sz w:val="24"/>
          <w:szCs w:val="24"/>
        </w:rPr>
        <w:t xml:space="preserve"> </w:t>
      </w:r>
    </w:p>
    <w:p w14:paraId="4CD5A2DA" w14:textId="77777777" w:rsidR="00542119" w:rsidRDefault="00576D22" w:rsidP="003119BC">
      <w:pPr>
        <w:pStyle w:val="PlainText"/>
        <w:numPr>
          <w:ilvl w:val="0"/>
          <w:numId w:val="2"/>
        </w:numPr>
        <w:spacing w:line="480" w:lineRule="auto"/>
        <w:rPr>
          <w:rFonts w:ascii="Times New Roman" w:hAnsi="Times New Roman" w:cs="Times New Roman"/>
          <w:sz w:val="24"/>
          <w:szCs w:val="24"/>
        </w:rPr>
      </w:pPr>
      <w:r w:rsidRPr="00542119">
        <w:rPr>
          <w:rFonts w:ascii="Times New Roman" w:hAnsi="Times New Roman" w:cs="Times New Roman"/>
          <w:sz w:val="24"/>
          <w:szCs w:val="24"/>
        </w:rPr>
        <w:t>Center for Global Discovery and Conservation Science, Arizona State University, 1001 McAllister Ave., Tempe, AZ 85281, USA</w:t>
      </w:r>
    </w:p>
    <w:p w14:paraId="0FE62116" w14:textId="77777777" w:rsidR="00542119" w:rsidRPr="004256D4" w:rsidRDefault="00576D22" w:rsidP="003119BC">
      <w:pPr>
        <w:pStyle w:val="PlainText"/>
        <w:numPr>
          <w:ilvl w:val="0"/>
          <w:numId w:val="2"/>
        </w:numPr>
        <w:spacing w:line="480" w:lineRule="auto"/>
        <w:rPr>
          <w:rFonts w:ascii="Times New Roman" w:hAnsi="Times New Roman" w:cs="Times New Roman"/>
          <w:color w:val="FF0000"/>
          <w:sz w:val="24"/>
          <w:szCs w:val="24"/>
        </w:rPr>
      </w:pPr>
      <w:r w:rsidRPr="004256D4">
        <w:rPr>
          <w:rFonts w:ascii="Times New Roman" w:hAnsi="Times New Roman" w:cs="Times New Roman"/>
          <w:color w:val="FF0000"/>
          <w:sz w:val="24"/>
          <w:szCs w:val="24"/>
        </w:rPr>
        <w:t>School of Biological Sciences, University of Aberdeen</w:t>
      </w:r>
    </w:p>
    <w:p w14:paraId="4251F148" w14:textId="77777777" w:rsidR="00542119" w:rsidRPr="004256D4" w:rsidRDefault="00576D22" w:rsidP="003119BC">
      <w:pPr>
        <w:pStyle w:val="PlainText"/>
        <w:numPr>
          <w:ilvl w:val="0"/>
          <w:numId w:val="2"/>
        </w:numPr>
        <w:spacing w:line="480" w:lineRule="auto"/>
        <w:rPr>
          <w:rFonts w:ascii="Times New Roman" w:hAnsi="Times New Roman" w:cs="Times New Roman"/>
          <w:color w:val="FF0000"/>
          <w:sz w:val="24"/>
          <w:szCs w:val="24"/>
        </w:rPr>
      </w:pPr>
      <w:r w:rsidRPr="004256D4">
        <w:rPr>
          <w:rFonts w:ascii="Times New Roman" w:hAnsi="Times New Roman" w:cs="Times New Roman"/>
          <w:color w:val="FF0000"/>
          <w:sz w:val="24"/>
          <w:szCs w:val="24"/>
        </w:rPr>
        <w:t>Universidad Rey Juan Carlos</w:t>
      </w:r>
    </w:p>
    <w:p w14:paraId="467CF561" w14:textId="77777777" w:rsidR="00542119" w:rsidRPr="004256D4" w:rsidRDefault="00576D22" w:rsidP="003119BC">
      <w:pPr>
        <w:pStyle w:val="PlainText"/>
        <w:numPr>
          <w:ilvl w:val="0"/>
          <w:numId w:val="2"/>
        </w:numPr>
        <w:spacing w:line="480" w:lineRule="auto"/>
        <w:rPr>
          <w:rFonts w:ascii="Times New Roman" w:hAnsi="Times New Roman" w:cs="Times New Roman"/>
          <w:color w:val="FF0000"/>
          <w:sz w:val="24"/>
          <w:szCs w:val="24"/>
        </w:rPr>
      </w:pPr>
      <w:r w:rsidRPr="004256D4">
        <w:rPr>
          <w:rFonts w:ascii="Times New Roman" w:hAnsi="Times New Roman" w:cs="Times New Roman"/>
          <w:color w:val="FF0000"/>
          <w:sz w:val="24"/>
          <w:szCs w:val="24"/>
        </w:rPr>
        <w:t>Smithsonian Tropical Research Institute</w:t>
      </w:r>
    </w:p>
    <w:p w14:paraId="4C58FFB0" w14:textId="77777777" w:rsidR="00542119" w:rsidRPr="004256D4" w:rsidRDefault="00576D22" w:rsidP="003119BC">
      <w:pPr>
        <w:pStyle w:val="PlainText"/>
        <w:numPr>
          <w:ilvl w:val="0"/>
          <w:numId w:val="2"/>
        </w:numPr>
        <w:spacing w:line="480" w:lineRule="auto"/>
        <w:rPr>
          <w:rFonts w:ascii="Times New Roman" w:hAnsi="Times New Roman" w:cs="Times New Roman"/>
          <w:color w:val="FF0000"/>
          <w:sz w:val="24"/>
          <w:szCs w:val="24"/>
        </w:rPr>
      </w:pPr>
      <w:r w:rsidRPr="004256D4">
        <w:rPr>
          <w:rFonts w:ascii="Times New Roman" w:hAnsi="Times New Roman" w:cs="Times New Roman"/>
          <w:color w:val="FF0000"/>
          <w:sz w:val="24"/>
          <w:szCs w:val="24"/>
        </w:rPr>
        <w:t>School of Geography, University of Leeds</w:t>
      </w:r>
    </w:p>
    <w:p w14:paraId="587E2B10" w14:textId="77777777" w:rsidR="00542119" w:rsidRPr="004256D4" w:rsidRDefault="00576D22" w:rsidP="003119BC">
      <w:pPr>
        <w:pStyle w:val="PlainText"/>
        <w:numPr>
          <w:ilvl w:val="0"/>
          <w:numId w:val="2"/>
        </w:numPr>
        <w:spacing w:line="480" w:lineRule="auto"/>
        <w:rPr>
          <w:rFonts w:ascii="Times New Roman" w:hAnsi="Times New Roman" w:cs="Times New Roman"/>
          <w:color w:val="FF0000"/>
          <w:sz w:val="24"/>
          <w:szCs w:val="24"/>
        </w:rPr>
      </w:pPr>
      <w:r w:rsidRPr="004256D4">
        <w:rPr>
          <w:rFonts w:ascii="Times New Roman" w:hAnsi="Times New Roman" w:cs="Times New Roman"/>
          <w:color w:val="FF0000"/>
          <w:sz w:val="24"/>
          <w:szCs w:val="24"/>
        </w:rPr>
        <w:t>Sabah Forestry Department</w:t>
      </w:r>
    </w:p>
    <w:p w14:paraId="37C1CB43" w14:textId="2317860B" w:rsidR="00576D22" w:rsidRPr="00542119" w:rsidRDefault="00576D22" w:rsidP="003119BC">
      <w:pPr>
        <w:pStyle w:val="PlainText"/>
        <w:numPr>
          <w:ilvl w:val="0"/>
          <w:numId w:val="2"/>
        </w:numPr>
        <w:spacing w:line="480" w:lineRule="auto"/>
        <w:rPr>
          <w:rFonts w:ascii="Times New Roman" w:hAnsi="Times New Roman" w:cs="Times New Roman"/>
          <w:sz w:val="24"/>
          <w:szCs w:val="24"/>
        </w:rPr>
      </w:pPr>
      <w:r w:rsidRPr="004256D4">
        <w:rPr>
          <w:rFonts w:ascii="Times New Roman" w:hAnsi="Times New Roman" w:cs="Times New Roman"/>
          <w:color w:val="FF0000"/>
          <w:sz w:val="24"/>
          <w:szCs w:val="24"/>
        </w:rPr>
        <w:t>School of Life Sciences, University of Lincoln[eo3]</w:t>
      </w:r>
    </w:p>
    <w:p w14:paraId="209F8A88" w14:textId="77777777" w:rsidR="00576D22" w:rsidRPr="00A645EC" w:rsidRDefault="00576D22" w:rsidP="003119BC">
      <w:pPr>
        <w:pStyle w:val="PlainText"/>
        <w:spacing w:line="480" w:lineRule="auto"/>
        <w:rPr>
          <w:rFonts w:ascii="Times New Roman" w:hAnsi="Times New Roman" w:cs="Times New Roman"/>
          <w:sz w:val="24"/>
          <w:szCs w:val="24"/>
        </w:rPr>
      </w:pPr>
    </w:p>
    <w:p w14:paraId="239237EF" w14:textId="19BBB089" w:rsidR="00576D22" w:rsidRDefault="00576D22" w:rsidP="003119BC">
      <w:pPr>
        <w:pStyle w:val="PlainText"/>
        <w:spacing w:line="480" w:lineRule="auto"/>
        <w:rPr>
          <w:rFonts w:ascii="Times New Roman" w:hAnsi="Times New Roman" w:cs="Times New Roman"/>
          <w:sz w:val="24"/>
          <w:szCs w:val="24"/>
        </w:rPr>
      </w:pPr>
      <w:r w:rsidRPr="00A645EC">
        <w:rPr>
          <w:rFonts w:ascii="Times New Roman" w:hAnsi="Times New Roman" w:cs="Times New Roman"/>
          <w:sz w:val="24"/>
          <w:szCs w:val="24"/>
        </w:rPr>
        <w:t xml:space="preserve">*Corresponding Author: Elsa M. Ordway, </w:t>
      </w:r>
      <w:hyperlink r:id="rId11" w:history="1">
        <w:r w:rsidR="00672770" w:rsidRPr="004E1E43">
          <w:rPr>
            <w:rStyle w:val="Hyperlink"/>
            <w:rFonts w:ascii="Times New Roman" w:hAnsi="Times New Roman" w:cs="Times New Roman"/>
            <w:sz w:val="24"/>
            <w:szCs w:val="24"/>
          </w:rPr>
          <w:t>elsa_ordway@fas.harvard.edu</w:t>
        </w:r>
      </w:hyperlink>
    </w:p>
    <w:p w14:paraId="587C96EF" w14:textId="77777777" w:rsidR="00672770" w:rsidRDefault="00672770" w:rsidP="003119BC">
      <w:pPr>
        <w:pStyle w:val="PlainText"/>
        <w:spacing w:line="480" w:lineRule="auto"/>
        <w:rPr>
          <w:rFonts w:ascii="Times New Roman" w:hAnsi="Times New Roman" w:cs="Times New Roman"/>
          <w:sz w:val="24"/>
          <w:szCs w:val="24"/>
        </w:rPr>
        <w:sectPr w:rsidR="00672770" w:rsidSect="005756A3">
          <w:footerReference w:type="default" r:id="rId12"/>
          <w:pgSz w:w="12240" w:h="15840"/>
          <w:pgMar w:top="1440" w:right="1498" w:bottom="1440" w:left="1498" w:header="720" w:footer="720" w:gutter="0"/>
          <w:lnNumType w:countBy="1" w:restart="continuous"/>
          <w:cols w:space="720"/>
          <w:docGrid w:linePitch="360"/>
        </w:sectPr>
      </w:pPr>
    </w:p>
    <w:p w14:paraId="3B788BF7" w14:textId="01A79DE2" w:rsidR="00576D22" w:rsidRPr="00672770" w:rsidRDefault="00576D22" w:rsidP="003119BC">
      <w:pPr>
        <w:pStyle w:val="PlainText"/>
        <w:spacing w:line="480" w:lineRule="auto"/>
        <w:rPr>
          <w:rFonts w:ascii="Times New Roman" w:hAnsi="Times New Roman" w:cs="Times New Roman"/>
          <w:b/>
          <w:bCs/>
          <w:sz w:val="24"/>
          <w:szCs w:val="24"/>
        </w:rPr>
      </w:pPr>
      <w:commentRangeStart w:id="3"/>
      <w:r w:rsidRPr="00672770">
        <w:rPr>
          <w:rFonts w:ascii="Times New Roman" w:hAnsi="Times New Roman" w:cs="Times New Roman"/>
          <w:b/>
          <w:bCs/>
          <w:sz w:val="24"/>
          <w:szCs w:val="24"/>
        </w:rPr>
        <w:lastRenderedPageBreak/>
        <w:t>Abstract</w:t>
      </w:r>
      <w:r w:rsidR="00672770" w:rsidRPr="00672770">
        <w:rPr>
          <w:rFonts w:ascii="Times New Roman" w:hAnsi="Times New Roman" w:cs="Times New Roman"/>
          <w:b/>
          <w:bCs/>
          <w:sz w:val="24"/>
          <w:szCs w:val="24"/>
        </w:rPr>
        <w:t xml:space="preserve">. </w:t>
      </w:r>
      <w:commentRangeEnd w:id="3"/>
      <w:r w:rsidR="00672770">
        <w:rPr>
          <w:rStyle w:val="CommentReference"/>
          <w:rFonts w:asciiTheme="minorHAnsi" w:hAnsiTheme="minorHAnsi"/>
        </w:rPr>
        <w:commentReference w:id="3"/>
      </w:r>
    </w:p>
    <w:p w14:paraId="1A9E48CB" w14:textId="77777777" w:rsidR="00576D22" w:rsidRPr="00A645EC" w:rsidRDefault="00576D22" w:rsidP="003119BC">
      <w:pPr>
        <w:pStyle w:val="PlainText"/>
        <w:spacing w:line="480" w:lineRule="auto"/>
        <w:rPr>
          <w:rFonts w:ascii="Times New Roman" w:hAnsi="Times New Roman" w:cs="Times New Roman"/>
          <w:sz w:val="24"/>
          <w:szCs w:val="24"/>
        </w:rPr>
      </w:pPr>
    </w:p>
    <w:p w14:paraId="455B40DA" w14:textId="77777777" w:rsidR="00576D22" w:rsidRPr="00A645EC" w:rsidRDefault="00576D22" w:rsidP="003119BC">
      <w:pPr>
        <w:pStyle w:val="PlainText"/>
        <w:spacing w:line="480" w:lineRule="auto"/>
        <w:rPr>
          <w:rFonts w:ascii="Times New Roman" w:hAnsi="Times New Roman" w:cs="Times New Roman"/>
          <w:sz w:val="24"/>
          <w:szCs w:val="24"/>
        </w:rPr>
      </w:pPr>
    </w:p>
    <w:p w14:paraId="58D3D25F" w14:textId="77777777" w:rsidR="00576D22" w:rsidRPr="00A645EC" w:rsidRDefault="00576D22" w:rsidP="003119BC">
      <w:pPr>
        <w:pStyle w:val="PlainText"/>
        <w:spacing w:line="480" w:lineRule="auto"/>
        <w:rPr>
          <w:rFonts w:ascii="Times New Roman" w:hAnsi="Times New Roman" w:cs="Times New Roman"/>
          <w:sz w:val="24"/>
          <w:szCs w:val="24"/>
        </w:rPr>
      </w:pPr>
    </w:p>
    <w:p w14:paraId="513A64EC" w14:textId="77777777" w:rsidR="00576D22" w:rsidRPr="00A645EC" w:rsidRDefault="00576D22" w:rsidP="003119BC">
      <w:pPr>
        <w:pStyle w:val="PlainText"/>
        <w:spacing w:line="480" w:lineRule="auto"/>
        <w:rPr>
          <w:rFonts w:ascii="Times New Roman" w:hAnsi="Times New Roman" w:cs="Times New Roman"/>
          <w:sz w:val="24"/>
          <w:szCs w:val="24"/>
        </w:rPr>
      </w:pPr>
    </w:p>
    <w:p w14:paraId="483E867A" w14:textId="5969262C" w:rsidR="00576D22" w:rsidRPr="00A645EC" w:rsidRDefault="00576D22" w:rsidP="003119BC">
      <w:pPr>
        <w:pStyle w:val="PlainText"/>
        <w:spacing w:line="480" w:lineRule="auto"/>
        <w:rPr>
          <w:rFonts w:ascii="Times New Roman" w:hAnsi="Times New Roman" w:cs="Times New Roman"/>
          <w:sz w:val="24"/>
          <w:szCs w:val="24"/>
        </w:rPr>
      </w:pPr>
      <w:commentRangeStart w:id="4"/>
      <w:r w:rsidRPr="00672770">
        <w:rPr>
          <w:rFonts w:ascii="Times New Roman" w:hAnsi="Times New Roman" w:cs="Times New Roman"/>
          <w:b/>
          <w:bCs/>
          <w:sz w:val="24"/>
          <w:szCs w:val="24"/>
        </w:rPr>
        <w:t>Keywords</w:t>
      </w:r>
      <w:commentRangeEnd w:id="4"/>
      <w:r w:rsidR="005E0A2A">
        <w:rPr>
          <w:rStyle w:val="CommentReference"/>
          <w:rFonts w:asciiTheme="minorHAnsi" w:hAnsiTheme="minorHAnsi"/>
        </w:rPr>
        <w:commentReference w:id="4"/>
      </w:r>
      <w:r w:rsidRPr="00672770">
        <w:rPr>
          <w:rFonts w:ascii="Times New Roman" w:hAnsi="Times New Roman" w:cs="Times New Roman"/>
          <w:b/>
          <w:bCs/>
          <w:sz w:val="24"/>
          <w:szCs w:val="24"/>
        </w:rPr>
        <w:t>:</w:t>
      </w:r>
      <w:r w:rsidRPr="00A645EC">
        <w:rPr>
          <w:rFonts w:ascii="Times New Roman" w:hAnsi="Times New Roman" w:cs="Times New Roman"/>
          <w:sz w:val="24"/>
          <w:szCs w:val="24"/>
        </w:rPr>
        <w:t xml:space="preserve"> emergent trees, demographic rates, Southeast Asia, traits, diversity</w:t>
      </w:r>
    </w:p>
    <w:p w14:paraId="37AFCAAC" w14:textId="77777777" w:rsidR="003119BC" w:rsidRDefault="003119BC" w:rsidP="003119BC">
      <w:pPr>
        <w:pStyle w:val="PlainText"/>
        <w:spacing w:line="480" w:lineRule="auto"/>
        <w:rPr>
          <w:rFonts w:ascii="Times New Roman" w:hAnsi="Times New Roman" w:cs="Times New Roman"/>
          <w:sz w:val="24"/>
          <w:szCs w:val="24"/>
        </w:rPr>
        <w:sectPr w:rsidR="003119BC" w:rsidSect="005756A3">
          <w:pgSz w:w="12240" w:h="15840"/>
          <w:pgMar w:top="1440" w:right="1498" w:bottom="1440" w:left="1498" w:header="720" w:footer="720" w:gutter="0"/>
          <w:lnNumType w:countBy="1" w:restart="continuous"/>
          <w:cols w:space="720"/>
          <w:docGrid w:linePitch="360"/>
        </w:sectPr>
      </w:pPr>
    </w:p>
    <w:p w14:paraId="21B9E0DF" w14:textId="5B4F939F" w:rsidR="00576D22" w:rsidRPr="003119BC" w:rsidRDefault="00576D22" w:rsidP="003119BC">
      <w:pPr>
        <w:pStyle w:val="PlainText"/>
        <w:spacing w:line="480" w:lineRule="auto"/>
        <w:rPr>
          <w:rFonts w:ascii="Times New Roman" w:hAnsi="Times New Roman" w:cs="Times New Roman"/>
          <w:b/>
          <w:bCs/>
          <w:sz w:val="24"/>
          <w:szCs w:val="24"/>
        </w:rPr>
      </w:pPr>
      <w:commentRangeStart w:id="5"/>
      <w:r w:rsidRPr="003119BC">
        <w:rPr>
          <w:rFonts w:ascii="Times New Roman" w:hAnsi="Times New Roman" w:cs="Times New Roman"/>
          <w:b/>
          <w:bCs/>
          <w:sz w:val="24"/>
          <w:szCs w:val="24"/>
        </w:rPr>
        <w:lastRenderedPageBreak/>
        <w:t>Introduction</w:t>
      </w:r>
      <w:r w:rsidR="003119BC" w:rsidRPr="003119BC">
        <w:rPr>
          <w:rFonts w:ascii="Times New Roman" w:hAnsi="Times New Roman" w:cs="Times New Roman"/>
          <w:b/>
          <w:bCs/>
          <w:sz w:val="24"/>
          <w:szCs w:val="24"/>
        </w:rPr>
        <w:t xml:space="preserve">. </w:t>
      </w:r>
      <w:commentRangeEnd w:id="5"/>
      <w:r w:rsidR="003119BC">
        <w:rPr>
          <w:rStyle w:val="CommentReference"/>
          <w:rFonts w:asciiTheme="minorHAnsi" w:hAnsiTheme="minorHAnsi"/>
        </w:rPr>
        <w:commentReference w:id="5"/>
      </w:r>
    </w:p>
    <w:p w14:paraId="0F8F750E" w14:textId="77777777" w:rsidR="00B32B83" w:rsidRDefault="00576D22" w:rsidP="00B32B83">
      <w:pPr>
        <w:pStyle w:val="PlainText"/>
        <w:numPr>
          <w:ilvl w:val="0"/>
          <w:numId w:val="5"/>
        </w:numPr>
        <w:spacing w:line="480" w:lineRule="auto"/>
        <w:rPr>
          <w:rFonts w:ascii="Times New Roman" w:hAnsi="Times New Roman" w:cs="Times New Roman"/>
          <w:sz w:val="24"/>
          <w:szCs w:val="24"/>
        </w:rPr>
      </w:pPr>
      <w:r w:rsidRPr="00A645EC">
        <w:rPr>
          <w:rFonts w:ascii="Times New Roman" w:hAnsi="Times New Roman" w:cs="Times New Roman"/>
          <w:sz w:val="24"/>
          <w:szCs w:val="24"/>
        </w:rPr>
        <w:t>Motivating the study? Why it matters? Problem statemen</w:t>
      </w:r>
      <w:r w:rsidR="00B32B83">
        <w:rPr>
          <w:rFonts w:ascii="Times New Roman" w:hAnsi="Times New Roman" w:cs="Times New Roman"/>
          <w:sz w:val="24"/>
          <w:szCs w:val="24"/>
        </w:rPr>
        <w:t>ts</w:t>
      </w:r>
    </w:p>
    <w:p w14:paraId="51695FCB" w14:textId="77777777" w:rsidR="00B32B83" w:rsidRDefault="00B32B83" w:rsidP="003119BC">
      <w:pPr>
        <w:pStyle w:val="PlainText"/>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Q</w:t>
      </w:r>
      <w:r w:rsidR="00576D22" w:rsidRPr="00B32B83">
        <w:rPr>
          <w:rFonts w:ascii="Times New Roman" w:hAnsi="Times New Roman" w:cs="Times New Roman"/>
          <w:sz w:val="24"/>
          <w:szCs w:val="24"/>
        </w:rPr>
        <w:t>uestions</w:t>
      </w:r>
      <w:r>
        <w:rPr>
          <w:rFonts w:ascii="Times New Roman" w:hAnsi="Times New Roman" w:cs="Times New Roman"/>
          <w:sz w:val="24"/>
          <w:szCs w:val="24"/>
        </w:rPr>
        <w:t>/</w:t>
      </w:r>
      <w:r w:rsidR="00576D22" w:rsidRPr="00B32B83">
        <w:rPr>
          <w:rFonts w:ascii="Times New Roman" w:hAnsi="Times New Roman" w:cs="Times New Roman"/>
          <w:sz w:val="24"/>
          <w:szCs w:val="24"/>
        </w:rPr>
        <w:t>hypotheses</w:t>
      </w:r>
    </w:p>
    <w:p w14:paraId="2933D64F" w14:textId="433BB7F2" w:rsidR="00B32B83" w:rsidRDefault="00B32B83" w:rsidP="00B32B83">
      <w:pPr>
        <w:pStyle w:val="PlainText"/>
        <w:numPr>
          <w:ilvl w:val="1"/>
          <w:numId w:val="5"/>
        </w:numPr>
        <w:spacing w:line="480" w:lineRule="auto"/>
        <w:rPr>
          <w:rFonts w:ascii="Times New Roman" w:hAnsi="Times New Roman" w:cs="Times New Roman"/>
          <w:sz w:val="24"/>
          <w:szCs w:val="24"/>
        </w:rPr>
      </w:pPr>
      <w:r>
        <w:rPr>
          <w:rFonts w:ascii="Times New Roman" w:hAnsi="Times New Roman" w:cs="Times New Roman"/>
          <w:sz w:val="24"/>
          <w:szCs w:val="24"/>
        </w:rPr>
        <w:t>Are there certain traits associated with the biggest size classes of trees?</w:t>
      </w:r>
    </w:p>
    <w:p w14:paraId="650C9455" w14:textId="7FB527FC" w:rsidR="00BB0226" w:rsidRDefault="00BB0226" w:rsidP="00BB0226">
      <w:pPr>
        <w:pStyle w:val="PlainText"/>
        <w:numPr>
          <w:ilvl w:val="2"/>
          <w:numId w:val="5"/>
        </w:numPr>
        <w:spacing w:line="480" w:lineRule="auto"/>
        <w:rPr>
          <w:rFonts w:ascii="Times New Roman" w:hAnsi="Times New Roman" w:cs="Times New Roman"/>
          <w:sz w:val="24"/>
          <w:szCs w:val="24"/>
        </w:rPr>
      </w:pPr>
      <w:r>
        <w:rPr>
          <w:rFonts w:ascii="Times New Roman" w:hAnsi="Times New Roman" w:cs="Times New Roman"/>
          <w:sz w:val="24"/>
          <w:szCs w:val="24"/>
        </w:rPr>
        <w:t>Traits per unit area and/or per unit mass</w:t>
      </w:r>
    </w:p>
    <w:p w14:paraId="63CBED66" w14:textId="2CD4BA60" w:rsidR="00BB0226" w:rsidRDefault="00BB0226" w:rsidP="00BB0226">
      <w:pPr>
        <w:pStyle w:val="PlainText"/>
        <w:numPr>
          <w:ilvl w:val="2"/>
          <w:numId w:val="5"/>
        </w:numPr>
        <w:spacing w:line="480" w:lineRule="auto"/>
        <w:rPr>
          <w:rFonts w:ascii="Times New Roman" w:hAnsi="Times New Roman" w:cs="Times New Roman"/>
          <w:sz w:val="24"/>
          <w:szCs w:val="24"/>
        </w:rPr>
      </w:pPr>
      <w:r>
        <w:rPr>
          <w:rFonts w:ascii="Times New Roman" w:hAnsi="Times New Roman" w:cs="Times New Roman"/>
          <w:sz w:val="24"/>
          <w:szCs w:val="24"/>
        </w:rPr>
        <w:t xml:space="preserve">Normalize by LMA – look at differences/variation in residuals </w:t>
      </w:r>
    </w:p>
    <w:p w14:paraId="77FECB57" w14:textId="6698B039" w:rsidR="00BB0226" w:rsidRDefault="00BB0226" w:rsidP="00BB0226">
      <w:pPr>
        <w:pStyle w:val="PlainText"/>
        <w:numPr>
          <w:ilvl w:val="3"/>
          <w:numId w:val="5"/>
        </w:numPr>
        <w:spacing w:line="480" w:lineRule="auto"/>
        <w:rPr>
          <w:rFonts w:ascii="Times New Roman" w:hAnsi="Times New Roman" w:cs="Times New Roman"/>
          <w:sz w:val="24"/>
          <w:szCs w:val="24"/>
        </w:rPr>
      </w:pPr>
      <w:r>
        <w:rPr>
          <w:rFonts w:ascii="Times New Roman" w:hAnsi="Times New Roman" w:cs="Times New Roman"/>
          <w:sz w:val="24"/>
          <w:szCs w:val="24"/>
        </w:rPr>
        <w:t>Mention traits that we don’t have data on (e.g. terpenoids)</w:t>
      </w:r>
    </w:p>
    <w:p w14:paraId="5C0ED811" w14:textId="6BF73F11" w:rsidR="00BF0DB9" w:rsidRPr="00BB0226" w:rsidRDefault="00BF0DB9" w:rsidP="00BF0DB9">
      <w:pPr>
        <w:pStyle w:val="PlainText"/>
        <w:numPr>
          <w:ilvl w:val="1"/>
          <w:numId w:val="5"/>
        </w:numPr>
        <w:spacing w:line="480" w:lineRule="auto"/>
        <w:rPr>
          <w:rFonts w:ascii="Times New Roman" w:hAnsi="Times New Roman" w:cs="Times New Roman"/>
          <w:sz w:val="24"/>
          <w:szCs w:val="24"/>
        </w:rPr>
      </w:pPr>
      <w:r>
        <w:rPr>
          <w:rFonts w:ascii="Times New Roman" w:hAnsi="Times New Roman" w:cs="Times New Roman"/>
          <w:sz w:val="24"/>
          <w:szCs w:val="24"/>
        </w:rPr>
        <w:t>Look at tannins and other traits ~ height for sunlight portion of crown</w:t>
      </w:r>
    </w:p>
    <w:p w14:paraId="4C994A96" w14:textId="03737A1B" w:rsidR="00B32B83" w:rsidRDefault="00B32B83" w:rsidP="003119BC">
      <w:pPr>
        <w:pStyle w:val="PlainText"/>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 xml:space="preserve">Introduce </w:t>
      </w:r>
      <w:r w:rsidR="00576D22" w:rsidRPr="00B32B83">
        <w:rPr>
          <w:rFonts w:ascii="Times New Roman" w:hAnsi="Times New Roman" w:cs="Times New Roman"/>
          <w:sz w:val="24"/>
          <w:szCs w:val="24"/>
        </w:rPr>
        <w:t>3 different definitions (in methods, stem level and species level analysis)</w:t>
      </w:r>
    </w:p>
    <w:p w14:paraId="4BB0992A" w14:textId="4A1775EB" w:rsidR="006E3044" w:rsidRDefault="006E3044" w:rsidP="006E3044">
      <w:pPr>
        <w:pStyle w:val="PlainText"/>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Make this an ideas paper</w:t>
      </w:r>
    </w:p>
    <w:p w14:paraId="01139D4E" w14:textId="0F17988B" w:rsidR="00F21652" w:rsidRDefault="00F21652" w:rsidP="00F21652">
      <w:pPr>
        <w:pStyle w:val="PlainText"/>
        <w:numPr>
          <w:ilvl w:val="1"/>
          <w:numId w:val="5"/>
        </w:numPr>
        <w:spacing w:line="480" w:lineRule="auto"/>
        <w:rPr>
          <w:rFonts w:ascii="Times New Roman" w:hAnsi="Times New Roman" w:cs="Times New Roman"/>
          <w:sz w:val="24"/>
          <w:szCs w:val="24"/>
        </w:rPr>
      </w:pPr>
      <w:r>
        <w:rPr>
          <w:rFonts w:ascii="Times New Roman" w:hAnsi="Times New Roman" w:cs="Times New Roman"/>
          <w:sz w:val="24"/>
          <w:szCs w:val="24"/>
        </w:rPr>
        <w:t>Positing: what would make a good emergent / mega tall tree</w:t>
      </w:r>
      <w:r w:rsidR="001056BE">
        <w:rPr>
          <w:rFonts w:ascii="Times New Roman" w:hAnsi="Times New Roman" w:cs="Times New Roman"/>
          <w:sz w:val="24"/>
          <w:szCs w:val="24"/>
        </w:rPr>
        <w:t>?</w:t>
      </w:r>
    </w:p>
    <w:p w14:paraId="00200154" w14:textId="02589CAB" w:rsidR="00B32B83" w:rsidRDefault="00F21652" w:rsidP="00F21652">
      <w:pPr>
        <w:pStyle w:val="PlainText"/>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R</w:t>
      </w:r>
      <w:r w:rsidR="00B32B83">
        <w:rPr>
          <w:rFonts w:ascii="Times New Roman" w:hAnsi="Times New Roman" w:cs="Times New Roman"/>
          <w:sz w:val="24"/>
          <w:szCs w:val="24"/>
        </w:rPr>
        <w:t xml:space="preserve">isk giving them a name </w:t>
      </w:r>
      <w:r w:rsidR="00B32B83" w:rsidRPr="00B32B83">
        <w:rPr>
          <w:rFonts w:ascii="Times New Roman" w:hAnsi="Times New Roman" w:cs="Times New Roman"/>
          <w:sz w:val="24"/>
          <w:szCs w:val="24"/>
        </w:rPr>
        <w:sym w:font="Wingdings" w:char="F0E0"/>
      </w:r>
      <w:r w:rsidR="00B32B83">
        <w:rPr>
          <w:rFonts w:ascii="Times New Roman" w:hAnsi="Times New Roman" w:cs="Times New Roman"/>
          <w:sz w:val="24"/>
          <w:szCs w:val="24"/>
        </w:rPr>
        <w:t xml:space="preserve"> say they’re the largest</w:t>
      </w:r>
    </w:p>
    <w:p w14:paraId="35749777" w14:textId="578471CF" w:rsidR="00B32B83" w:rsidRDefault="00B32B83" w:rsidP="00B32B83">
      <w:pPr>
        <w:pStyle w:val="PlainText"/>
        <w:numPr>
          <w:ilvl w:val="1"/>
          <w:numId w:val="5"/>
        </w:numPr>
        <w:spacing w:line="480" w:lineRule="auto"/>
        <w:rPr>
          <w:rFonts w:ascii="Times New Roman" w:hAnsi="Times New Roman" w:cs="Times New Roman"/>
          <w:sz w:val="24"/>
          <w:szCs w:val="24"/>
        </w:rPr>
      </w:pPr>
      <w:r>
        <w:rPr>
          <w:rFonts w:ascii="Times New Roman" w:hAnsi="Times New Roman" w:cs="Times New Roman"/>
          <w:sz w:val="24"/>
          <w:szCs w:val="24"/>
        </w:rPr>
        <w:t>Not only “emergents” extending their crown above the canopy</w:t>
      </w:r>
    </w:p>
    <w:p w14:paraId="0F0F0119" w14:textId="7B684A8D" w:rsidR="00B32B83" w:rsidRDefault="00B32B83" w:rsidP="00B32B83">
      <w:pPr>
        <w:pStyle w:val="PlainText"/>
        <w:numPr>
          <w:ilvl w:val="1"/>
          <w:numId w:val="5"/>
        </w:numPr>
        <w:spacing w:line="480" w:lineRule="auto"/>
        <w:rPr>
          <w:rFonts w:ascii="Times New Roman" w:hAnsi="Times New Roman" w:cs="Times New Roman"/>
          <w:sz w:val="24"/>
          <w:szCs w:val="24"/>
        </w:rPr>
      </w:pPr>
      <w:r>
        <w:rPr>
          <w:rFonts w:ascii="Times New Roman" w:hAnsi="Times New Roman" w:cs="Times New Roman"/>
          <w:sz w:val="24"/>
          <w:szCs w:val="24"/>
        </w:rPr>
        <w:t>What should we call these things?</w:t>
      </w:r>
    </w:p>
    <w:p w14:paraId="6B00F749" w14:textId="33BAE2A0" w:rsidR="00B32B83" w:rsidRDefault="00B32B83" w:rsidP="00B32B83">
      <w:pPr>
        <w:pStyle w:val="PlainText"/>
        <w:numPr>
          <w:ilvl w:val="1"/>
          <w:numId w:val="5"/>
        </w:numPr>
        <w:spacing w:line="480" w:lineRule="auto"/>
        <w:rPr>
          <w:rFonts w:ascii="Times New Roman" w:hAnsi="Times New Roman" w:cs="Times New Roman"/>
          <w:sz w:val="24"/>
          <w:szCs w:val="24"/>
        </w:rPr>
      </w:pPr>
      <w:r>
        <w:rPr>
          <w:rFonts w:ascii="Times New Roman" w:hAnsi="Times New Roman" w:cs="Times New Roman"/>
          <w:sz w:val="24"/>
          <w:szCs w:val="24"/>
        </w:rPr>
        <w:t>“foundation trees”</w:t>
      </w:r>
    </w:p>
    <w:p w14:paraId="2394F562" w14:textId="2D590FE0" w:rsidR="00B32B83" w:rsidRDefault="00BB0226" w:rsidP="00B32B83">
      <w:pPr>
        <w:pStyle w:val="PlainText"/>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READ: Tree flora of Sabah and Sarawak</w:t>
      </w:r>
    </w:p>
    <w:p w14:paraId="293697F9" w14:textId="3FE20BC3" w:rsidR="00BB0226" w:rsidRDefault="00BB0226" w:rsidP="00BB0226">
      <w:pPr>
        <w:pStyle w:val="PlainText"/>
        <w:numPr>
          <w:ilvl w:val="1"/>
          <w:numId w:val="5"/>
        </w:numPr>
        <w:spacing w:line="480" w:lineRule="auto"/>
        <w:rPr>
          <w:rFonts w:ascii="Times New Roman" w:hAnsi="Times New Roman" w:cs="Times New Roman"/>
          <w:sz w:val="24"/>
          <w:szCs w:val="24"/>
        </w:rPr>
      </w:pPr>
      <w:r>
        <w:rPr>
          <w:rFonts w:ascii="Times New Roman" w:hAnsi="Times New Roman" w:cs="Times New Roman"/>
          <w:sz w:val="24"/>
          <w:szCs w:val="24"/>
        </w:rPr>
        <w:t>Classify species as “mega/large trees” or other based on my species from my notes and this book</w:t>
      </w:r>
    </w:p>
    <w:p w14:paraId="5DEA1845" w14:textId="1E0C30DF" w:rsidR="00BB0226" w:rsidRDefault="00BF0DB9" w:rsidP="00BF0DB9">
      <w:pPr>
        <w:pStyle w:val="PlainText"/>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Largest trees not necessarily older, probably younger than other large canopy trees</w:t>
      </w:r>
    </w:p>
    <w:p w14:paraId="07A26073" w14:textId="48038863" w:rsidR="006E3044" w:rsidRPr="006E3044" w:rsidRDefault="006E3044" w:rsidP="006E3044">
      <w:pPr>
        <w:pStyle w:val="PlainText"/>
        <w:numPr>
          <w:ilvl w:val="0"/>
          <w:numId w:val="5"/>
        </w:numPr>
        <w:spacing w:line="480" w:lineRule="auto"/>
        <w:rPr>
          <w:rFonts w:ascii="Times New Roman" w:hAnsi="Times New Roman" w:cs="Times New Roman"/>
          <w:sz w:val="24"/>
          <w:szCs w:val="24"/>
        </w:rPr>
      </w:pPr>
      <w:r w:rsidRPr="006E3044">
        <w:rPr>
          <w:rFonts w:ascii="Times New Roman" w:hAnsi="Times New Roman" w:cs="Times New Roman"/>
          <w:sz w:val="24"/>
          <w:szCs w:val="24"/>
        </w:rPr>
        <w:t>Use Sabrina’s data to look at</w:t>
      </w:r>
      <w:r>
        <w:rPr>
          <w:rFonts w:ascii="Times New Roman" w:hAnsi="Times New Roman" w:cs="Times New Roman"/>
          <w:sz w:val="24"/>
          <w:szCs w:val="24"/>
        </w:rPr>
        <w:t xml:space="preserve"> o</w:t>
      </w:r>
      <w:r w:rsidRPr="006E3044">
        <w:rPr>
          <w:rFonts w:ascii="Times New Roman" w:hAnsi="Times New Roman" w:cs="Times New Roman"/>
          <w:sz w:val="24"/>
          <w:szCs w:val="24"/>
        </w:rPr>
        <w:t xml:space="preserve">ntogenetic plasticity </w:t>
      </w:r>
    </w:p>
    <w:p w14:paraId="0A56F11F" w14:textId="6E3F11A7" w:rsidR="006E3044" w:rsidRDefault="006E3044" w:rsidP="006E3044">
      <w:pPr>
        <w:pStyle w:val="PlainText"/>
        <w:numPr>
          <w:ilvl w:val="1"/>
          <w:numId w:val="5"/>
        </w:numPr>
        <w:spacing w:line="480" w:lineRule="auto"/>
        <w:rPr>
          <w:rFonts w:ascii="Times New Roman" w:hAnsi="Times New Roman" w:cs="Times New Roman"/>
          <w:sz w:val="24"/>
          <w:szCs w:val="24"/>
        </w:rPr>
      </w:pPr>
      <w:r>
        <w:rPr>
          <w:rFonts w:ascii="Times New Roman" w:hAnsi="Times New Roman" w:cs="Times New Roman"/>
          <w:sz w:val="24"/>
          <w:szCs w:val="24"/>
        </w:rPr>
        <w:t>Sapling vs adult and sun vs. shade – look at plasticity this way</w:t>
      </w:r>
    </w:p>
    <w:p w14:paraId="04951441" w14:textId="5CC0A488" w:rsidR="006E3044" w:rsidRDefault="0069430D" w:rsidP="006E3044">
      <w:pPr>
        <w:pStyle w:val="PlainText"/>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 xml:space="preserve">Compare traits and demography for tall vs. not tall </w:t>
      </w:r>
    </w:p>
    <w:p w14:paraId="6574CC9F" w14:textId="562AF58A" w:rsidR="0069430D" w:rsidRDefault="0069430D" w:rsidP="0069430D">
      <w:pPr>
        <w:pStyle w:val="PlainText"/>
        <w:numPr>
          <w:ilvl w:val="1"/>
          <w:numId w:val="5"/>
        </w:numPr>
        <w:spacing w:line="480" w:lineRule="auto"/>
        <w:rPr>
          <w:rFonts w:ascii="Times New Roman" w:hAnsi="Times New Roman" w:cs="Times New Roman"/>
          <w:sz w:val="24"/>
          <w:szCs w:val="24"/>
        </w:rPr>
      </w:pPr>
      <w:r>
        <w:rPr>
          <w:rFonts w:ascii="Times New Roman" w:hAnsi="Times New Roman" w:cs="Times New Roman"/>
          <w:sz w:val="24"/>
          <w:szCs w:val="24"/>
        </w:rPr>
        <w:t>Dipterocarp species (mega dipterocarps vs not-mega dipterocarps)</w:t>
      </w:r>
    </w:p>
    <w:p w14:paraId="0C605028" w14:textId="7381EA5C" w:rsidR="0069430D" w:rsidRDefault="0069430D" w:rsidP="0069430D">
      <w:pPr>
        <w:pStyle w:val="PlainText"/>
        <w:numPr>
          <w:ilvl w:val="1"/>
          <w:numId w:val="5"/>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Legumes (mega Fabaceae vs. not-mega Fabaceae</w:t>
      </w:r>
      <w:r w:rsidR="00287902">
        <w:rPr>
          <w:rFonts w:ascii="Times New Roman" w:hAnsi="Times New Roman" w:cs="Times New Roman"/>
          <w:sz w:val="24"/>
          <w:szCs w:val="24"/>
        </w:rPr>
        <w:t>; Bombacaceae?)</w:t>
      </w:r>
    </w:p>
    <w:p w14:paraId="2ED919FD" w14:textId="77777777" w:rsidR="0069430D" w:rsidRDefault="0069430D" w:rsidP="00287902">
      <w:pPr>
        <w:pStyle w:val="PlainText"/>
        <w:numPr>
          <w:ilvl w:val="0"/>
          <w:numId w:val="5"/>
        </w:numPr>
        <w:spacing w:line="480" w:lineRule="auto"/>
        <w:rPr>
          <w:rFonts w:ascii="Times New Roman" w:hAnsi="Times New Roman" w:cs="Times New Roman"/>
          <w:sz w:val="24"/>
          <w:szCs w:val="24"/>
        </w:rPr>
      </w:pPr>
    </w:p>
    <w:p w14:paraId="6FBA705A" w14:textId="305F5837" w:rsidR="00B32B83" w:rsidRDefault="00B32B83" w:rsidP="003119BC">
      <w:pPr>
        <w:pStyle w:val="PlainText"/>
        <w:spacing w:line="480" w:lineRule="auto"/>
        <w:rPr>
          <w:rFonts w:ascii="Times New Roman" w:hAnsi="Times New Roman" w:cs="Times New Roman"/>
          <w:sz w:val="24"/>
          <w:szCs w:val="24"/>
        </w:rPr>
      </w:pPr>
    </w:p>
    <w:p w14:paraId="54C7F36C" w14:textId="77777777" w:rsidR="00B32B83" w:rsidRDefault="00B32B83" w:rsidP="003119BC">
      <w:pPr>
        <w:pStyle w:val="PlainText"/>
        <w:spacing w:line="480" w:lineRule="auto"/>
        <w:rPr>
          <w:rFonts w:ascii="Times New Roman" w:hAnsi="Times New Roman" w:cs="Times New Roman"/>
          <w:sz w:val="24"/>
          <w:szCs w:val="24"/>
        </w:rPr>
      </w:pPr>
    </w:p>
    <w:p w14:paraId="2E1006F2" w14:textId="71A77454" w:rsidR="00D83593" w:rsidRPr="0048757C" w:rsidRDefault="00D83593" w:rsidP="00D83593">
      <w:pPr>
        <w:pStyle w:val="PlainText"/>
        <w:spacing w:line="480" w:lineRule="auto"/>
        <w:rPr>
          <w:rFonts w:ascii="Times New Roman" w:hAnsi="Times New Roman" w:cs="Times New Roman"/>
          <w:b/>
          <w:bCs/>
          <w:sz w:val="24"/>
          <w:szCs w:val="24"/>
          <w:u w:val="single"/>
        </w:rPr>
      </w:pPr>
      <w:r w:rsidRPr="0048757C">
        <w:rPr>
          <w:rFonts w:ascii="Times New Roman" w:hAnsi="Times New Roman" w:cs="Times New Roman"/>
          <w:b/>
          <w:bCs/>
          <w:sz w:val="24"/>
          <w:szCs w:val="24"/>
          <w:u w:val="single"/>
        </w:rPr>
        <w:t xml:space="preserve">Why </w:t>
      </w:r>
      <w:r w:rsidR="0048757C">
        <w:rPr>
          <w:rFonts w:ascii="Times New Roman" w:hAnsi="Times New Roman" w:cs="Times New Roman"/>
          <w:b/>
          <w:bCs/>
          <w:sz w:val="24"/>
          <w:szCs w:val="24"/>
          <w:u w:val="single"/>
        </w:rPr>
        <w:t xml:space="preserve">might </w:t>
      </w:r>
      <w:r w:rsidRPr="0048757C">
        <w:rPr>
          <w:rFonts w:ascii="Times New Roman" w:hAnsi="Times New Roman" w:cs="Times New Roman"/>
          <w:b/>
          <w:bCs/>
          <w:sz w:val="24"/>
          <w:szCs w:val="24"/>
          <w:u w:val="single"/>
        </w:rPr>
        <w:t>trees get so big</w:t>
      </w:r>
    </w:p>
    <w:p w14:paraId="7B20AB80" w14:textId="7CE1454C" w:rsidR="00D83593" w:rsidRDefault="00D83593" w:rsidP="00D83593">
      <w:pPr>
        <w:pStyle w:val="PlainText"/>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Fast growing?</w:t>
      </w:r>
    </w:p>
    <w:p w14:paraId="56E480AD" w14:textId="77777777" w:rsidR="00D83593" w:rsidRDefault="00D83593" w:rsidP="00D83593">
      <w:pPr>
        <w:pStyle w:val="PlainText"/>
        <w:numPr>
          <w:ilvl w:val="1"/>
          <w:numId w:val="4"/>
        </w:numPr>
        <w:spacing w:line="480" w:lineRule="auto"/>
        <w:rPr>
          <w:rFonts w:ascii="Times New Roman" w:hAnsi="Times New Roman" w:cs="Times New Roman"/>
          <w:sz w:val="24"/>
          <w:szCs w:val="24"/>
        </w:rPr>
      </w:pPr>
      <w:r>
        <w:rPr>
          <w:rFonts w:ascii="Times New Roman" w:hAnsi="Times New Roman" w:cs="Times New Roman"/>
          <w:sz w:val="24"/>
          <w:szCs w:val="24"/>
        </w:rPr>
        <w:t>Optimal growth conditions / high growth rates</w:t>
      </w:r>
    </w:p>
    <w:p w14:paraId="17293F0C" w14:textId="77777777" w:rsidR="00D83593" w:rsidRDefault="00D83593" w:rsidP="00D83593">
      <w:pPr>
        <w:pStyle w:val="PlainText"/>
        <w:numPr>
          <w:ilvl w:val="2"/>
          <w:numId w:val="4"/>
        </w:numPr>
        <w:spacing w:line="480" w:lineRule="auto"/>
        <w:rPr>
          <w:rFonts w:ascii="Times New Roman" w:hAnsi="Times New Roman" w:cs="Times New Roman"/>
          <w:sz w:val="24"/>
          <w:szCs w:val="24"/>
        </w:rPr>
      </w:pPr>
      <w:r>
        <w:rPr>
          <w:rFonts w:ascii="Times New Roman" w:hAnsi="Times New Roman" w:cs="Times New Roman"/>
          <w:sz w:val="24"/>
          <w:szCs w:val="24"/>
        </w:rPr>
        <w:t>No limitations (nutrients, water, light)</w:t>
      </w:r>
    </w:p>
    <w:p w14:paraId="24646CCD" w14:textId="77777777" w:rsidR="00D83593" w:rsidRDefault="00D83593" w:rsidP="00D83593">
      <w:pPr>
        <w:pStyle w:val="PlainText"/>
        <w:numPr>
          <w:ilvl w:val="2"/>
          <w:numId w:val="4"/>
        </w:numPr>
        <w:spacing w:line="480" w:lineRule="auto"/>
        <w:rPr>
          <w:rFonts w:ascii="Times New Roman" w:hAnsi="Times New Roman" w:cs="Times New Roman"/>
          <w:sz w:val="24"/>
          <w:szCs w:val="24"/>
        </w:rPr>
      </w:pPr>
      <w:r>
        <w:rPr>
          <w:rFonts w:ascii="Times New Roman" w:hAnsi="Times New Roman" w:cs="Times New Roman"/>
          <w:sz w:val="24"/>
          <w:szCs w:val="24"/>
        </w:rPr>
        <w:t>Defense mechanisms (XX terpenes? – see Sabrina’s comments; tannins, phenols, other)</w:t>
      </w:r>
    </w:p>
    <w:p w14:paraId="2F92DE9D" w14:textId="2752C26D" w:rsidR="00D83593" w:rsidRDefault="00D83593" w:rsidP="00D83593">
      <w:pPr>
        <w:pStyle w:val="PlainText"/>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 xml:space="preserve">Long lived? </w:t>
      </w:r>
    </w:p>
    <w:p w14:paraId="51D8A7FB" w14:textId="6C16A117" w:rsidR="00D83593" w:rsidRDefault="00D83593" w:rsidP="00D83593">
      <w:pPr>
        <w:pStyle w:val="PlainText"/>
        <w:numPr>
          <w:ilvl w:val="1"/>
          <w:numId w:val="4"/>
        </w:numPr>
        <w:spacing w:line="480" w:lineRule="auto"/>
        <w:rPr>
          <w:rFonts w:ascii="Times New Roman" w:hAnsi="Times New Roman" w:cs="Times New Roman"/>
          <w:sz w:val="24"/>
          <w:szCs w:val="24"/>
        </w:rPr>
      </w:pPr>
      <w:r>
        <w:rPr>
          <w:rFonts w:ascii="Times New Roman" w:hAnsi="Times New Roman" w:cs="Times New Roman"/>
          <w:sz w:val="24"/>
          <w:szCs w:val="24"/>
        </w:rPr>
        <w:t>Low mortality (based on plant traits)</w:t>
      </w:r>
    </w:p>
    <w:p w14:paraId="560EDDD1" w14:textId="41096325" w:rsidR="00D83593" w:rsidRDefault="00D83593" w:rsidP="00D83593">
      <w:pPr>
        <w:pStyle w:val="PlainText"/>
        <w:numPr>
          <w:ilvl w:val="1"/>
          <w:numId w:val="4"/>
        </w:numPr>
        <w:spacing w:line="480" w:lineRule="auto"/>
        <w:rPr>
          <w:rFonts w:ascii="Times New Roman" w:hAnsi="Times New Roman" w:cs="Times New Roman"/>
          <w:sz w:val="24"/>
          <w:szCs w:val="24"/>
        </w:rPr>
      </w:pPr>
      <w:r>
        <w:rPr>
          <w:rFonts w:ascii="Times New Roman" w:hAnsi="Times New Roman" w:cs="Times New Roman"/>
          <w:sz w:val="24"/>
          <w:szCs w:val="24"/>
        </w:rPr>
        <w:t>Low disturbance rates (based on environmental conditions)</w:t>
      </w:r>
    </w:p>
    <w:p w14:paraId="2CF99CDA" w14:textId="6C6D45DB" w:rsidR="00D83593" w:rsidRDefault="00D83593" w:rsidP="00D83593">
      <w:pPr>
        <w:pStyle w:val="PlainText"/>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Both?</w:t>
      </w:r>
    </w:p>
    <w:p w14:paraId="2EDDE012" w14:textId="77777777" w:rsidR="00D83593" w:rsidRDefault="00D83593" w:rsidP="00D83593">
      <w:pPr>
        <w:pStyle w:val="PlainText"/>
        <w:numPr>
          <w:ilvl w:val="0"/>
          <w:numId w:val="4"/>
        </w:numPr>
        <w:spacing w:line="480" w:lineRule="auto"/>
        <w:rPr>
          <w:rFonts w:ascii="Times New Roman" w:hAnsi="Times New Roman" w:cs="Times New Roman"/>
          <w:sz w:val="24"/>
          <w:szCs w:val="24"/>
        </w:rPr>
      </w:pPr>
    </w:p>
    <w:p w14:paraId="650445E5" w14:textId="2B218E3A" w:rsidR="00D83593" w:rsidRDefault="00D83593" w:rsidP="00D83593">
      <w:pPr>
        <w:pStyle w:val="PlainText"/>
        <w:numPr>
          <w:ilvl w:val="0"/>
          <w:numId w:val="4"/>
        </w:numPr>
        <w:spacing w:line="480" w:lineRule="auto"/>
        <w:rPr>
          <w:rFonts w:ascii="Times New Roman" w:hAnsi="Times New Roman" w:cs="Times New Roman"/>
          <w:sz w:val="24"/>
          <w:szCs w:val="24"/>
        </w:rPr>
      </w:pPr>
      <w:r w:rsidRPr="00D83593">
        <w:rPr>
          <w:rFonts w:ascii="Times New Roman" w:hAnsi="Times New Roman" w:cs="Times New Roman"/>
          <w:sz w:val="24"/>
          <w:szCs w:val="24"/>
        </w:rPr>
        <w:t>high disturbance scenario</w:t>
      </w:r>
    </w:p>
    <w:p w14:paraId="0A6FAD89" w14:textId="36DC1CB0" w:rsidR="00D83593" w:rsidRDefault="00D83593" w:rsidP="00D83593">
      <w:pPr>
        <w:pStyle w:val="PlainText"/>
        <w:numPr>
          <w:ilvl w:val="1"/>
          <w:numId w:val="4"/>
        </w:numPr>
        <w:spacing w:line="480" w:lineRule="auto"/>
        <w:rPr>
          <w:rFonts w:ascii="Times New Roman" w:hAnsi="Times New Roman" w:cs="Times New Roman"/>
          <w:sz w:val="24"/>
          <w:szCs w:val="24"/>
        </w:rPr>
      </w:pPr>
      <w:r>
        <w:rPr>
          <w:rFonts w:ascii="Times New Roman" w:hAnsi="Times New Roman" w:cs="Times New Roman"/>
          <w:sz w:val="24"/>
          <w:szCs w:val="24"/>
        </w:rPr>
        <w:t>e.g. Alluvial</w:t>
      </w:r>
    </w:p>
    <w:p w14:paraId="04118AC8" w14:textId="4F683D82" w:rsidR="00D83593" w:rsidRDefault="00D83593" w:rsidP="00D83593">
      <w:pPr>
        <w:pStyle w:val="PlainText"/>
        <w:numPr>
          <w:ilvl w:val="0"/>
          <w:numId w:val="4"/>
        </w:numPr>
        <w:spacing w:line="480" w:lineRule="auto"/>
        <w:rPr>
          <w:rFonts w:ascii="Times New Roman" w:hAnsi="Times New Roman" w:cs="Times New Roman"/>
          <w:sz w:val="24"/>
          <w:szCs w:val="24"/>
        </w:rPr>
      </w:pPr>
      <w:r w:rsidRPr="00D83593">
        <w:rPr>
          <w:rFonts w:ascii="Times New Roman" w:hAnsi="Times New Roman" w:cs="Times New Roman"/>
          <w:sz w:val="24"/>
          <w:szCs w:val="24"/>
        </w:rPr>
        <w:t>low disturbance scenario</w:t>
      </w:r>
    </w:p>
    <w:p w14:paraId="59651B5C" w14:textId="77777777" w:rsidR="00D83593" w:rsidRDefault="00D83593" w:rsidP="00D83593">
      <w:pPr>
        <w:pStyle w:val="PlainText"/>
        <w:numPr>
          <w:ilvl w:val="1"/>
          <w:numId w:val="4"/>
        </w:numPr>
        <w:spacing w:line="480" w:lineRule="auto"/>
        <w:rPr>
          <w:rFonts w:ascii="Times New Roman" w:hAnsi="Times New Roman" w:cs="Times New Roman"/>
          <w:sz w:val="24"/>
          <w:szCs w:val="24"/>
        </w:rPr>
      </w:pPr>
      <w:r>
        <w:rPr>
          <w:rFonts w:ascii="Times New Roman" w:hAnsi="Times New Roman" w:cs="Times New Roman"/>
          <w:sz w:val="24"/>
          <w:szCs w:val="24"/>
        </w:rPr>
        <w:t>e.g. Sandstone</w:t>
      </w:r>
    </w:p>
    <w:p w14:paraId="416D4227" w14:textId="77777777" w:rsidR="00D83593" w:rsidRDefault="00D83593" w:rsidP="00D83593">
      <w:pPr>
        <w:pStyle w:val="PlainText"/>
        <w:numPr>
          <w:ilvl w:val="0"/>
          <w:numId w:val="4"/>
        </w:numPr>
        <w:spacing w:line="480" w:lineRule="auto"/>
        <w:rPr>
          <w:rFonts w:ascii="Times New Roman" w:hAnsi="Times New Roman" w:cs="Times New Roman"/>
          <w:sz w:val="24"/>
          <w:szCs w:val="24"/>
        </w:rPr>
      </w:pPr>
      <w:r w:rsidRPr="00D83593">
        <w:rPr>
          <w:rFonts w:ascii="Times New Roman" w:hAnsi="Times New Roman" w:cs="Times New Roman"/>
          <w:sz w:val="24"/>
          <w:szCs w:val="24"/>
        </w:rPr>
        <w:t>nutrient poor conditions</w:t>
      </w:r>
    </w:p>
    <w:p w14:paraId="498B9F7B" w14:textId="77777777" w:rsidR="00D83593" w:rsidRDefault="00D83593" w:rsidP="00D83593">
      <w:pPr>
        <w:pStyle w:val="PlainText"/>
        <w:numPr>
          <w:ilvl w:val="0"/>
          <w:numId w:val="4"/>
        </w:numPr>
        <w:spacing w:line="480" w:lineRule="auto"/>
        <w:rPr>
          <w:rFonts w:ascii="Times New Roman" w:hAnsi="Times New Roman" w:cs="Times New Roman"/>
          <w:sz w:val="24"/>
          <w:szCs w:val="24"/>
        </w:rPr>
      </w:pPr>
      <w:r w:rsidRPr="00D83593">
        <w:rPr>
          <w:rFonts w:ascii="Times New Roman" w:hAnsi="Times New Roman" w:cs="Times New Roman"/>
          <w:sz w:val="24"/>
          <w:szCs w:val="24"/>
        </w:rPr>
        <w:t>nutrient rich conditions</w:t>
      </w:r>
    </w:p>
    <w:p w14:paraId="71A4E819" w14:textId="77777777" w:rsidR="00D83593" w:rsidRDefault="00D83593" w:rsidP="00D83593">
      <w:pPr>
        <w:pStyle w:val="PlainText"/>
        <w:numPr>
          <w:ilvl w:val="0"/>
          <w:numId w:val="4"/>
        </w:numPr>
        <w:spacing w:line="480" w:lineRule="auto"/>
        <w:rPr>
          <w:rFonts w:ascii="Times New Roman" w:hAnsi="Times New Roman" w:cs="Times New Roman"/>
          <w:sz w:val="24"/>
          <w:szCs w:val="24"/>
        </w:rPr>
      </w:pPr>
      <w:r w:rsidRPr="00D83593">
        <w:rPr>
          <w:rFonts w:ascii="Times New Roman" w:hAnsi="Times New Roman" w:cs="Times New Roman"/>
          <w:sz w:val="24"/>
          <w:szCs w:val="24"/>
        </w:rPr>
        <w:t>hydraulic constraints or lack thereof</w:t>
      </w:r>
    </w:p>
    <w:p w14:paraId="23042A01" w14:textId="77777777" w:rsidR="00D83593" w:rsidRDefault="00D83593" w:rsidP="00D83593">
      <w:pPr>
        <w:pStyle w:val="PlainText"/>
        <w:numPr>
          <w:ilvl w:val="1"/>
          <w:numId w:val="4"/>
        </w:numPr>
        <w:spacing w:line="480" w:lineRule="auto"/>
        <w:rPr>
          <w:rFonts w:ascii="Times New Roman" w:hAnsi="Times New Roman" w:cs="Times New Roman"/>
          <w:sz w:val="24"/>
          <w:szCs w:val="24"/>
        </w:rPr>
      </w:pPr>
      <w:r w:rsidRPr="00D83593">
        <w:rPr>
          <w:rFonts w:ascii="Times New Roman" w:hAnsi="Times New Roman" w:cs="Times New Roman"/>
          <w:sz w:val="24"/>
          <w:szCs w:val="24"/>
        </w:rPr>
        <w:t>annual precipitation</w:t>
      </w:r>
    </w:p>
    <w:p w14:paraId="622EBD89" w14:textId="77777777" w:rsidR="00D83593" w:rsidRDefault="00D83593" w:rsidP="00D83593">
      <w:pPr>
        <w:pStyle w:val="PlainText"/>
        <w:numPr>
          <w:ilvl w:val="1"/>
          <w:numId w:val="4"/>
        </w:numPr>
        <w:spacing w:line="480" w:lineRule="auto"/>
        <w:rPr>
          <w:rFonts w:ascii="Times New Roman" w:hAnsi="Times New Roman" w:cs="Times New Roman"/>
          <w:sz w:val="24"/>
          <w:szCs w:val="24"/>
        </w:rPr>
      </w:pPr>
      <w:r w:rsidRPr="00D83593">
        <w:rPr>
          <w:rFonts w:ascii="Times New Roman" w:hAnsi="Times New Roman" w:cs="Times New Roman"/>
          <w:sz w:val="24"/>
          <w:szCs w:val="24"/>
        </w:rPr>
        <w:lastRenderedPageBreak/>
        <w:t>seasonality</w:t>
      </w:r>
    </w:p>
    <w:p w14:paraId="4FFB7D8C" w14:textId="4F8582F4" w:rsidR="00D83593" w:rsidRPr="00D83593" w:rsidRDefault="00D83593" w:rsidP="00D83593">
      <w:pPr>
        <w:pStyle w:val="PlainText"/>
        <w:numPr>
          <w:ilvl w:val="0"/>
          <w:numId w:val="4"/>
        </w:numPr>
        <w:spacing w:line="480" w:lineRule="auto"/>
        <w:rPr>
          <w:rFonts w:ascii="Times New Roman" w:hAnsi="Times New Roman" w:cs="Times New Roman"/>
          <w:sz w:val="24"/>
          <w:szCs w:val="24"/>
        </w:rPr>
      </w:pPr>
      <w:r w:rsidRPr="00D83593">
        <w:rPr>
          <w:rFonts w:ascii="Times New Roman" w:hAnsi="Times New Roman" w:cs="Times New Roman"/>
          <w:sz w:val="24"/>
          <w:szCs w:val="24"/>
        </w:rPr>
        <w:t>EM/AM associations</w:t>
      </w:r>
    </w:p>
    <w:p w14:paraId="0ABD432D" w14:textId="77777777" w:rsidR="00D83593" w:rsidRPr="00A645EC" w:rsidRDefault="00D83593" w:rsidP="003119BC">
      <w:pPr>
        <w:pStyle w:val="PlainText"/>
        <w:spacing w:line="480" w:lineRule="auto"/>
        <w:rPr>
          <w:rFonts w:ascii="Times New Roman" w:hAnsi="Times New Roman" w:cs="Times New Roman"/>
          <w:sz w:val="24"/>
          <w:szCs w:val="24"/>
        </w:rPr>
      </w:pPr>
    </w:p>
    <w:p w14:paraId="787A0EB1" w14:textId="5D7C59CD" w:rsidR="00576D22" w:rsidRPr="00A645EC" w:rsidRDefault="00576D22" w:rsidP="003119BC">
      <w:pPr>
        <w:pStyle w:val="PlainText"/>
        <w:spacing w:line="480" w:lineRule="auto"/>
        <w:rPr>
          <w:rFonts w:ascii="Times New Roman" w:hAnsi="Times New Roman" w:cs="Times New Roman"/>
          <w:sz w:val="24"/>
          <w:szCs w:val="24"/>
        </w:rPr>
      </w:pPr>
      <w:commentRangeStart w:id="6"/>
      <w:r w:rsidRPr="00A645EC">
        <w:rPr>
          <w:rFonts w:ascii="Times New Roman" w:hAnsi="Times New Roman" w:cs="Times New Roman"/>
          <w:sz w:val="24"/>
          <w:szCs w:val="24"/>
        </w:rPr>
        <w:t>Emergent</w:t>
      </w:r>
      <w:r w:rsidR="00C013C3">
        <w:rPr>
          <w:rFonts w:ascii="Times New Roman" w:hAnsi="Times New Roman" w:cs="Times New Roman"/>
          <w:sz w:val="24"/>
          <w:szCs w:val="24"/>
        </w:rPr>
        <w:t xml:space="preserve"> </w:t>
      </w:r>
      <w:commentRangeEnd w:id="6"/>
      <w:r w:rsidR="00C013C3">
        <w:rPr>
          <w:rStyle w:val="CommentReference"/>
          <w:rFonts w:asciiTheme="minorHAnsi" w:hAnsiTheme="minorHAnsi"/>
        </w:rPr>
        <w:commentReference w:id="6"/>
      </w:r>
      <w:r w:rsidRPr="00A645EC">
        <w:rPr>
          <w:rFonts w:ascii="Times New Roman" w:hAnsi="Times New Roman" w:cs="Times New Roman"/>
          <w:sz w:val="24"/>
          <w:szCs w:val="24"/>
        </w:rPr>
        <w:t xml:space="preserve">trees are typically defined as trees with crowns that extend above the mean canopy level </w:t>
      </w:r>
      <w:r w:rsidR="003119BC">
        <w:rPr>
          <w:rFonts w:ascii="Times New Roman" w:hAnsi="Times New Roman" w:cs="Times New Roman"/>
          <w:sz w:val="24"/>
          <w:szCs w:val="24"/>
        </w:rPr>
        <w:fldChar w:fldCharType="begin" w:fldLock="1"/>
      </w:r>
      <w:r w:rsidR="00013D97">
        <w:rPr>
          <w:rFonts w:ascii="Times New Roman" w:hAnsi="Times New Roman" w:cs="Times New Roman"/>
          <w:sz w:val="24"/>
          <w:szCs w:val="24"/>
        </w:rPr>
        <w:instrText>ADDIN CSL_CITATION {"citationItems":[{"id":"ITEM-1","itemData":{"author":[{"dropping-particle":"","family":"Clark","given":"Deborah A","non-dropping-particle":"","parse-names":false,"suffix":""},{"dropping-particle":"","family":"Clark","given":"David B","non-dropping-particle":"","parse-names":false,"suffix":""}],"container-title":"Ecological Monographs","id":"ITEM-1","issue":"3","issued":{"date-parts":[["1992"]]},"page":"315-344","title":"Life History Diversity of Canopy and Emergent Trees in a Neotropical Rain Forest Author ( s ): Deborah A . Clark and David B . Clark Published by : Ecological Society of America LIFE HISTORY DIVERSITY OF CANOPY AND EMERGENT TREES IN A NEOTROPICAL RAIN FOR","type":"article-journal","volume":"62"},"uris":["http://www.mendeley.com/documents/?uuid=2942c139-9e9c-4d2c-8405-f4fa38f62463"]}],"mendeley":{"formattedCitation":"(Clark and Clark 1992)","plainTextFormattedCitation":"(Clark and Clark 1992)","previouslyFormattedCitation":"(Clark and Clark 1992)"},"properties":{"noteIndex":0},"schema":"https://github.com/citation-style-language/schema/raw/master/csl-citation.json"}</w:instrText>
      </w:r>
      <w:r w:rsidR="003119BC">
        <w:rPr>
          <w:rFonts w:ascii="Times New Roman" w:hAnsi="Times New Roman" w:cs="Times New Roman"/>
          <w:sz w:val="24"/>
          <w:szCs w:val="24"/>
        </w:rPr>
        <w:fldChar w:fldCharType="separate"/>
      </w:r>
      <w:r w:rsidR="00305BB1" w:rsidRPr="00305BB1">
        <w:rPr>
          <w:rFonts w:ascii="Times New Roman" w:hAnsi="Times New Roman" w:cs="Times New Roman"/>
          <w:noProof/>
          <w:sz w:val="24"/>
          <w:szCs w:val="24"/>
        </w:rPr>
        <w:t>(Clark and Clark 1992)</w:t>
      </w:r>
      <w:r w:rsidR="003119BC">
        <w:rPr>
          <w:rFonts w:ascii="Times New Roman" w:hAnsi="Times New Roman" w:cs="Times New Roman"/>
          <w:sz w:val="24"/>
          <w:szCs w:val="24"/>
        </w:rPr>
        <w:fldChar w:fldCharType="end"/>
      </w:r>
      <w:r w:rsidRPr="00A645EC">
        <w:rPr>
          <w:rFonts w:ascii="Times New Roman" w:hAnsi="Times New Roman" w:cs="Times New Roman"/>
          <w:sz w:val="24"/>
          <w:szCs w:val="24"/>
        </w:rPr>
        <w:t xml:space="preserve"> Emergent trees are also referred to as large trees, very large trees, or tall trees in the literature, and have been defined in various ways, often using different DBH and height cut-offs, depending on whether the research was based on field measurements or remotely</w:t>
      </w:r>
      <w:r w:rsidR="007A07EF">
        <w:rPr>
          <w:rFonts w:ascii="Times New Roman" w:hAnsi="Times New Roman" w:cs="Times New Roman"/>
          <w:sz w:val="24"/>
          <w:szCs w:val="24"/>
        </w:rPr>
        <w:t xml:space="preserve"> </w:t>
      </w:r>
      <w:r w:rsidRPr="00A645EC">
        <w:rPr>
          <w:rFonts w:ascii="Times New Roman" w:hAnsi="Times New Roman" w:cs="Times New Roman"/>
          <w:sz w:val="24"/>
          <w:szCs w:val="24"/>
        </w:rPr>
        <w:t xml:space="preserve">sensed data as well as the location of the study. For example, the following thresholds have been used in previous studies: 60 cm DBH </w:t>
      </w:r>
      <w:r w:rsidR="00305BB1">
        <w:rPr>
          <w:rFonts w:ascii="Times New Roman" w:hAnsi="Times New Roman" w:cs="Times New Roman"/>
          <w:sz w:val="24"/>
          <w:szCs w:val="24"/>
        </w:rPr>
        <w:fldChar w:fldCharType="begin" w:fldLock="1"/>
      </w:r>
      <w:r w:rsidR="00013D97">
        <w:rPr>
          <w:rFonts w:ascii="Times New Roman" w:hAnsi="Times New Roman" w:cs="Times New Roman"/>
          <w:sz w:val="24"/>
          <w:szCs w:val="24"/>
        </w:rPr>
        <w:instrText>ADDIN CSL_CITATION {"citationItems":[{"id":"ITEM-1","itemData":{"DOI":"10.1371/journal.pone.0224896","ISBN":"1111111111","ISSN":"19326203","PMID":"31710643","abstract":"Large trees, here defined as ≥60 cm trunk diameter, are the most massive organisms in tropical rain forest, and are important in forest structure, dynamics and carbon cycling. The status of large trees in tropical forest is unclear, with both increasing and decreasing trends reported. We sampled across an old-growth tropical rain forest landscape at the La Selva Biological Station in Costa Rica to study the distribution and performance of large trees and their contribution to forest structure and dynamics. We censused all large trees in 238 0.50 ha plots, and also identified and measured all stems ≥10 cm diameter in 18 0.50 ha plots annually for 20 years (1997–2017). We assessed abundance, species diversity, and crown conditions of large trees in relation to soil type and topography, measured the contribution of large trees to stand structure, productivity, and dynamics, and analyzed the decadal population trends of large trees. Large trees accounted for 2.5% of stems and ~25% of mean basal area and Estimated Above-Ground Biomass, and produced ~10% of the estimated wood production. Crown exposure increased with stem diameter but predictability was low. Large tree density was about twice as high on more-fertile flat sites compared to less fertile sites on slopes and plateaus. Density of large trees increased 27% over the study interval, but the increase was restricted to the flat more-fertile sites. Mortality and recruitment differed between large trees and smaller stems, and strongly suggested that large tree density was affected by past climatic disturbances such as large El Niño events. Our results generally do not support the hypothesis of increasing biomass and turnover rates in tropical forest. We suggest that additional landscape-scale studies of large trees are needed to determine the generality of disturbance legacies in tropical forest study sites.","author":[{"dropping-particle":"","family":"Clark","given":"David B.","non-dropping-particle":"","parse-names":false,"suffix":""},{"dropping-particle":"","family":"Ferraz","given":"Antonio","non-dropping-particle":"","parse-names":false,"suffix":""},{"dropping-particle":"","family":"Clark","given":"Deborah A.","non-dropping-particle":"","parse-names":false,"suffix":""},{"dropping-particle":"","family":"Kellner","given":"James R.","non-dropping-particle":"","parse-names":false,"suffix":""},{"dropping-particle":"","family":"Letcher","given":"Susan G.","non-dropping-particle":"","parse-names":false,"suffix":""},{"dropping-particle":"","family":"Saatchi","given":"Sassan","non-dropping-particle":"","parse-names":false,"suffix":""}],"container-title":"PLoS ONE","id":"ITEM-1","issue":"11","issued":{"date-parts":[["2019"]]},"page":"1-23","title":"Diversity, distribution and dynamics of large trees across an old-growth lowland tropical rain forest landscape","type":"article-journal","volume":"14"},"uris":["http://www.mendeley.com/documents/?uuid=b1376735-ad8e-4f07-afc5-2b1c0df44d87"]}],"mendeley":{"formattedCitation":"(Clark &lt;i&gt;et al&lt;/i&gt; 2019)","plainTextFormattedCitation":"(Clark et al 2019)","previouslyFormattedCitation":"(Clark &lt;i&gt;et al&lt;/i&gt; 2019)"},"properties":{"noteIndex":0},"schema":"https://github.com/citation-style-language/schema/raw/master/csl-citation.json"}</w:instrText>
      </w:r>
      <w:r w:rsidR="00305BB1">
        <w:rPr>
          <w:rFonts w:ascii="Times New Roman" w:hAnsi="Times New Roman" w:cs="Times New Roman"/>
          <w:sz w:val="24"/>
          <w:szCs w:val="24"/>
        </w:rPr>
        <w:fldChar w:fldCharType="separate"/>
      </w:r>
      <w:r w:rsidR="00305BB1" w:rsidRPr="00305BB1">
        <w:rPr>
          <w:rFonts w:ascii="Times New Roman" w:hAnsi="Times New Roman" w:cs="Times New Roman"/>
          <w:noProof/>
          <w:sz w:val="24"/>
          <w:szCs w:val="24"/>
        </w:rPr>
        <w:t xml:space="preserve">(Clark </w:t>
      </w:r>
      <w:r w:rsidR="00305BB1" w:rsidRPr="00305BB1">
        <w:rPr>
          <w:rFonts w:ascii="Times New Roman" w:hAnsi="Times New Roman" w:cs="Times New Roman"/>
          <w:i/>
          <w:noProof/>
          <w:sz w:val="24"/>
          <w:szCs w:val="24"/>
        </w:rPr>
        <w:t>et al</w:t>
      </w:r>
      <w:r w:rsidR="00305BB1" w:rsidRPr="00305BB1">
        <w:rPr>
          <w:rFonts w:ascii="Times New Roman" w:hAnsi="Times New Roman" w:cs="Times New Roman"/>
          <w:noProof/>
          <w:sz w:val="24"/>
          <w:szCs w:val="24"/>
        </w:rPr>
        <w:t xml:space="preserve"> 2019)</w:t>
      </w:r>
      <w:r w:rsidR="00305BB1">
        <w:rPr>
          <w:rFonts w:ascii="Times New Roman" w:hAnsi="Times New Roman" w:cs="Times New Roman"/>
          <w:sz w:val="24"/>
          <w:szCs w:val="24"/>
        </w:rPr>
        <w:fldChar w:fldCharType="end"/>
      </w:r>
      <w:r w:rsidR="00305BB1">
        <w:rPr>
          <w:rFonts w:ascii="Times New Roman" w:hAnsi="Times New Roman" w:cs="Times New Roman"/>
          <w:sz w:val="24"/>
          <w:szCs w:val="24"/>
        </w:rPr>
        <w:t xml:space="preserve"> </w:t>
      </w:r>
      <w:commentRangeStart w:id="7"/>
      <w:r w:rsidRPr="00A645EC">
        <w:rPr>
          <w:rFonts w:ascii="Times New Roman" w:hAnsi="Times New Roman" w:cs="Times New Roman"/>
          <w:sz w:val="24"/>
          <w:szCs w:val="24"/>
        </w:rPr>
        <w:t>Losos and Leigh 2004</w:t>
      </w:r>
      <w:commentRangeEnd w:id="7"/>
      <w:r w:rsidR="00305BB1">
        <w:rPr>
          <w:rStyle w:val="CommentReference"/>
          <w:rFonts w:asciiTheme="minorHAnsi" w:hAnsiTheme="minorHAnsi"/>
        </w:rPr>
        <w:commentReference w:id="7"/>
      </w:r>
      <w:r w:rsidRPr="00A645EC">
        <w:rPr>
          <w:rFonts w:ascii="Times New Roman" w:hAnsi="Times New Roman" w:cs="Times New Roman"/>
          <w:sz w:val="24"/>
          <w:szCs w:val="24"/>
        </w:rPr>
        <w:t xml:space="preserve">), 70 cm DBH </w:t>
      </w:r>
      <w:r w:rsidR="00013D97">
        <w:rPr>
          <w:rFonts w:ascii="Times New Roman" w:hAnsi="Times New Roman" w:cs="Times New Roman"/>
          <w:sz w:val="24"/>
          <w:szCs w:val="24"/>
        </w:rPr>
        <w:fldChar w:fldCharType="begin" w:fldLock="1"/>
      </w:r>
      <w:r w:rsidR="00013D97">
        <w:rPr>
          <w:rFonts w:ascii="Times New Roman" w:hAnsi="Times New Roman" w:cs="Times New Roman"/>
          <w:sz w:val="24"/>
          <w:szCs w:val="24"/>
        </w:rPr>
        <w:instrText>ADDIN CSL_CITATION {"citationItems":[{"id":"ITEM-1","itemData":{"author":[{"dropping-particle":"","family":"Brown","given":"Sandra","non-dropping-particle":"","parse-names":false,"suffix":""},{"dropping-particle":"","family":"Lugo","given":"Ariec E","non-dropping-particle":"","parse-names":false,"suffix":""}],"container-title":"Interciencia","id":"ITEM-1","issue":"1","issued":{"date-parts":[["1992"]]},"page":"818","title":"for Tropical Moist Forests of the Brazilian Amazon","type":"article-journal","volume":"17"},"uris":["http://www.mendeley.com/documents/?uuid=f8587f81-d1e1-4ee3-8f1b-59d10a2f2296"]},{"id":"ITEM-2","itemData":{"author":[{"dropping-particle":"","family":"Clark","given":"Deborah A","non-dropping-particle":"","parse-names":false,"suffix":""},{"dropping-particle":"","family":"Clark","given":"David B","non-dropping-particle":"","parse-names":false,"suffix":""}],"container-title":"Ecological Monographs","id":"ITEM-2","issue":"3","issued":{"date-parts":[["1992"]]},"page":"315-344","title":"Life History Diversity of Canopy and Emergent Trees in a Neotropical Rain Forest Author ( s ): Deborah A . Clark and David B . Clark Published by : Ecological Society of America LIFE HISTORY DIVERSITY OF CANOPY AND EMERGENT TREES IN A NEOTROPICAL RAIN FOR","type":"article-journal","volume":"62"},"uris":["http://www.mendeley.com/documents/?uuid=2942c139-9e9c-4d2c-8405-f4fa38f62463"]},{"id":"ITEM-3","itemData":{"DOI":"10.1016/0378-1127(95)03607-5","ISSN":"03781127","abstract":"Very large trees, arbitrarily defined as those over 70 cm diameter above buttresses, account for a major portion of the above-ground biomass in neotropical rain forests. Owing to the scarcity of individuals of a given species and the difficulty of accurate measurement, there are few species-level data on the growth, mortality, and abundance of species that regularly reach emergent status. We report such data for very large individuals from old-growth tropical wet forest at the La Selva Biological Station in the Atlantic lowlands of the Republic of Costa Rica. The landscape-scale abundance of all species reaching over 70 cm diameter was assessed using 515 0.01-ha quadrats located at grid points in a 500 ha area of old-growth forest. In the total sample of 2301 stems 10 cm or more in diameter, very large individuals accounted for 2% of the stems, 23% of the basal area, and 27% of the estimated above-ground biomass. Growth and survival for five species that regularly attain emergent status were measured in a 150 ha area within the 500 ha plot. Survival of 282 very large individuals of the five species was measured over 6 years. The mean annual mortality rate of the total sample was only 0.6% year-1. Mean annual diameter growth increments varied from 1.9 to 5.2 mm year-1 among species, and were negatively correlated with diameter in four of the five species. For a sample of 193 individuals measured over 7 years, growth almost exactly equalled losses in basal area and biomass due to mortality. Because all of these species are regularly recruiting new trees into the over 70 cm diameter class, the amount of biomass in the large-individual size class is increasing over the 150 ha old-growth study area. Historic disturbance and/or current climatic change are hypothesized to account for the increase. We identify lack of standard diameter measurement criteria, and small and potentially unrepresentative plot locations as two problems in assessing the role of very large trees in other neotropical forests. Future studies should sample larger areas; this will increase the generality of the conclusions and will make possible a species-level comparison of the ecology of very large tropical trees. © 1996 Elsevier Science B.V. All rights reserved.","author":[{"dropping-particle":"","family":"Clark","given":"David B.","non-dropping-particle":"","parse-names":false,"suffix":""},{"dropping-particle":"","family":"Clark","given":"Deborah A.","non-dropping-particle":"","parse-names":false,"suffix":""}],"container-title":"Forest Ecology and Management","id":"ITEM-3","issue":"1-3","issued":{"date-parts":[["1996"]]},"page":"235-244","title":"Abundance, growth and mortality of very large trees in neotropical lowland rain forest","type":"article-journal","volume":"80"},"uris":["http://www.mendeley.com/documents/?uuid=8b45b33a-daf1-473c-900b-6d48566fd837"]}],"mendeley":{"formattedCitation":"(Brown and Lugo 1992, Clark and Clark 1992, 1996)","plainTextFormattedCitation":"(Brown and Lugo 1992, Clark and Clark 1992, 1996)","previouslyFormattedCitation":"(Brown and Lugo 1992, Clark and Clark 1992, 1996)"},"properties":{"noteIndex":0},"schema":"https://github.com/citation-style-language/schema/raw/master/csl-citation.json"}</w:instrText>
      </w:r>
      <w:r w:rsidR="00013D97">
        <w:rPr>
          <w:rFonts w:ascii="Times New Roman" w:hAnsi="Times New Roman" w:cs="Times New Roman"/>
          <w:sz w:val="24"/>
          <w:szCs w:val="24"/>
        </w:rPr>
        <w:fldChar w:fldCharType="separate"/>
      </w:r>
      <w:r w:rsidR="00013D97" w:rsidRPr="00013D97">
        <w:rPr>
          <w:rFonts w:ascii="Times New Roman" w:hAnsi="Times New Roman" w:cs="Times New Roman"/>
          <w:noProof/>
          <w:sz w:val="24"/>
          <w:szCs w:val="24"/>
        </w:rPr>
        <w:t>(Brown and Lugo 1992, Clark and Clark 1992, 1996)</w:t>
      </w:r>
      <w:r w:rsidR="00013D97">
        <w:rPr>
          <w:rFonts w:ascii="Times New Roman" w:hAnsi="Times New Roman" w:cs="Times New Roman"/>
          <w:sz w:val="24"/>
          <w:szCs w:val="24"/>
        </w:rPr>
        <w:fldChar w:fldCharType="end"/>
      </w:r>
      <w:r w:rsidRPr="00A645EC">
        <w:rPr>
          <w:rFonts w:ascii="Times New Roman" w:hAnsi="Times New Roman" w:cs="Times New Roman"/>
          <w:sz w:val="24"/>
          <w:szCs w:val="24"/>
        </w:rPr>
        <w:t xml:space="preserve">, and 30-50 m height </w:t>
      </w:r>
      <w:r w:rsidR="00013D97">
        <w:rPr>
          <w:rFonts w:ascii="Times New Roman" w:hAnsi="Times New Roman" w:cs="Times New Roman"/>
          <w:sz w:val="24"/>
          <w:szCs w:val="24"/>
        </w:rPr>
        <w:fldChar w:fldCharType="begin" w:fldLock="1"/>
      </w:r>
      <w:r w:rsidR="003D4527">
        <w:rPr>
          <w:rFonts w:ascii="Times New Roman" w:hAnsi="Times New Roman" w:cs="Times New Roman"/>
          <w:sz w:val="24"/>
          <w:szCs w:val="24"/>
        </w:rPr>
        <w:instrText>ADDIN CSL_CITATION {"citationItems":[{"id":"ITEM-1","itemData":{"DOI":"10.1016/j.flora.2019.151427","ISSN":"03672530","abstract":"Cariniana legalis and C. estrellensis are tropical emergent trees of the Lecythidaceae family that occur naturally in different forest ecosystems and belong to different ecological groups. With the aim of providing information to better manage these two congeneric Cariniana species in secondary forest enrichment plantations, an experiment was conducted using potted plants for comparing the physiological and growth responses of young C. legalis and C. estrellensis plants under contrasting light radiation availabilities. Considering that these two congeneric species occur naturally in different forest ecosystems and belong to different ecological groups, we tested the hypothesis that young plants of C. legalis have more plastic responses of photosynthetic light response curves, anthocyanin content, growth and biomass allocation to contrasting light environments than C. estrellensis. Plants were grown for 105 days under three light conditions (26, 10 and 1 mol photons m−2 day-1), simulating the daily total photosynthetic photon flux density (PPFD) in large and small canopy gaps and in the forest understory, respectively. The photosynthetic responses to contrasting light availabilities were very similar for both species. Higher values for anthocyanin reflectance index (ARI), leaf mass per area (LMA), and changes in biomass allocation indicate that C. legalis has a greater capacity for acclimation to contrasting light environments than did C. estrellensis. In addition, a greater number of smaller leaves in C. legalis could be an advantage in the understory of forests subjected to constant changes in canopy openness through the opening and closing of small- and medium-sized canopy gaps. From a practical point of view, seedlings of C. estrellensis should be planted in more open forests with less dynamic changes in canopy gaps, and seedlings of C. legalis should be planted in forests with more fluctuations in the opening and closing of small and large canopy gaps.","author":[{"dropping-particle":"","family":"Costa","given":"Geane Santos","non-dropping-particle":"da","parse-names":false,"suffix":""},{"dropping-particle":"","family":"Dalmolin","given":"Ândrea Carla","non-dropping-particle":"","parse-names":false,"suffix":""},{"dropping-particle":"","family":"Schilling","given":"Ana Cristina","non-dropping-particle":"","parse-names":false,"suffix":""},{"dropping-particle":"","family":"Sanches","given":"Maria Cristina","non-dropping-particle":"","parse-names":false,"suffix":""},{"dropping-particle":"","family":"Santos","given":"Martielly Santana","non-dropping-particle":"dos","parse-names":false,"suffix":""},{"dropping-particle":"","family":"Mielke","given":"Marcelo Schramm","non-dropping-particle":"","parse-names":false,"suffix":""}],"container-title":"Flora: Morphology, Distribution, Functional Ecology of Plants","id":"ITEM-1","issue":"October 2018","issued":{"date-parts":[["2019"]]},"page":"151427","publisher":"Elsevier","title":"Physiological and growth strategies of two Cariniana species in response to contrasting light availability","type":"article-journal","volume":"258"},"uris":["http://www.mendeley.com/documents/?uuid=b69fb031-dee4-4845-b36e-024e8cc1163e"]}],"mendeley":{"formattedCitation":"(da Costa &lt;i&gt;et al&lt;/i&gt; 2019)","plainTextFormattedCitation":"(da Costa et al 2019)","previouslyFormattedCitation":"(da Costa &lt;i&gt;et al&lt;/i&gt; 2019)"},"properties":{"noteIndex":0},"schema":"https://github.com/citation-style-language/schema/raw/master/csl-citation.json"}</w:instrText>
      </w:r>
      <w:r w:rsidR="00013D97">
        <w:rPr>
          <w:rFonts w:ascii="Times New Roman" w:hAnsi="Times New Roman" w:cs="Times New Roman"/>
          <w:sz w:val="24"/>
          <w:szCs w:val="24"/>
        </w:rPr>
        <w:fldChar w:fldCharType="separate"/>
      </w:r>
      <w:r w:rsidR="00013D97" w:rsidRPr="00013D97">
        <w:rPr>
          <w:rFonts w:ascii="Times New Roman" w:hAnsi="Times New Roman" w:cs="Times New Roman"/>
          <w:noProof/>
          <w:sz w:val="24"/>
          <w:szCs w:val="24"/>
        </w:rPr>
        <w:t xml:space="preserve">(da Costa </w:t>
      </w:r>
      <w:r w:rsidR="00013D97" w:rsidRPr="00013D97">
        <w:rPr>
          <w:rFonts w:ascii="Times New Roman" w:hAnsi="Times New Roman" w:cs="Times New Roman"/>
          <w:i/>
          <w:noProof/>
          <w:sz w:val="24"/>
          <w:szCs w:val="24"/>
        </w:rPr>
        <w:t>et al</w:t>
      </w:r>
      <w:r w:rsidR="00013D97" w:rsidRPr="00013D97">
        <w:rPr>
          <w:rFonts w:ascii="Times New Roman" w:hAnsi="Times New Roman" w:cs="Times New Roman"/>
          <w:noProof/>
          <w:sz w:val="24"/>
          <w:szCs w:val="24"/>
        </w:rPr>
        <w:t xml:space="preserve"> 2019)</w:t>
      </w:r>
      <w:r w:rsidR="00013D97">
        <w:rPr>
          <w:rFonts w:ascii="Times New Roman" w:hAnsi="Times New Roman" w:cs="Times New Roman"/>
          <w:sz w:val="24"/>
          <w:szCs w:val="24"/>
        </w:rPr>
        <w:fldChar w:fldCharType="end"/>
      </w:r>
      <w:r w:rsidRPr="00A645EC">
        <w:rPr>
          <w:rFonts w:ascii="Times New Roman" w:hAnsi="Times New Roman" w:cs="Times New Roman"/>
          <w:sz w:val="24"/>
          <w:szCs w:val="24"/>
        </w:rPr>
        <w:t xml:space="preserve">. While these thresholds are often arbitrary, </w:t>
      </w:r>
      <w:r w:rsidR="003D4527">
        <w:rPr>
          <w:rFonts w:ascii="Times New Roman" w:hAnsi="Times New Roman" w:cs="Times New Roman"/>
          <w:sz w:val="24"/>
          <w:szCs w:val="24"/>
        </w:rPr>
        <w:fldChar w:fldCharType="begin" w:fldLock="1"/>
      </w:r>
      <w:r w:rsidR="00117E2B">
        <w:rPr>
          <w:rFonts w:ascii="Times New Roman" w:hAnsi="Times New Roman" w:cs="Times New Roman"/>
          <w:sz w:val="24"/>
          <w:szCs w:val="24"/>
        </w:rPr>
        <w:instrText>ADDIN CSL_CITATION {"citationItems":[{"id":"ITEM-1","itemData":{"DOI":"10.1016/j.foreco.2005.10.066","ISSN":"03781127","abstract":"Tree stature is an important ecological and silvicultural characteristic and the high diversity of many tropical forests is associated with a broad range in species stature. A measure of adult size, the 95th percentile of trunk diameter of all diameters ≥0.1 × maximum observed diameter (D95 0.1) was found to be independent of species abundance and highly correlated with maximum height. D950.1 was determined for 573 species with at least 20 trees with diameters ≥0.1 × maximum observed diameter in old-growth, lowland evergreen forest on the 50-ha forest dynamics plot at Pasoh Forest Reserve, Malaysia. These species, comprising 98.3% of all trees ≥1 cm diameter in the plot, were then divided into five life forms of differing stature; shrubs (D950.1 &lt; 5 cm), treelets (5 cm ≤ D950.1 &lt; 12 cm), understory trees (12 cm ≤ D950.1 &lt; 25 cm), canopy trees (25 cm ≤ D950.1 &lt; 60 cm) and emergents (D950.1 ≥ 60 cm). Each life form showed a distinctive pattern of mortality versus trunk diameter, but all showed higher mortality in the largest diameter class per life form. Mean growth rates increased with trunk diameter within each life form, consistent with reported increases in irradiance with height at Pasoh. Among trees of similar diameter, growth rates increased across life forms from the smallest to largest. These differences in growth rate among life forms may be due to associated differences in allometry, photosynthetic capacity and reproductive allocation. © 2005 Elsevier B.V. All rights reserved.","author":[{"dropping-particle":"","family":"King","given":"David A.","non-dropping-particle":"","parse-names":false,"suffix":""},{"dropping-particle":"","family":"Davies","given":"Stuart J.","non-dropping-particle":"","parse-names":false,"suffix":""},{"dropping-particle":"","family":"Noor","given":"Nur Supardi Md","non-dropping-particle":"","parse-names":false,"suffix":""}],"container-title":"Forest Ecology and Management","id":"ITEM-1","issue":"1-3","issued":{"date-parts":[["2006"]]},"page":"152-158","title":"Growth and mortality are related to adult tree size in a Malaysian mixed dipterocarp forest","type":"article-journal","volume":"223"},"uris":["http://www.mendeley.com/documents/?uuid=316657ec-c039-4482-a7d9-762c13f8377a"]}],"mendeley":{"formattedCitation":"(King &lt;i&gt;et al&lt;/i&gt; 2006)","manualFormatting":"King et al (2006)","plainTextFormattedCitation":"(King et al 2006)","previouslyFormattedCitation":"(King &lt;i&gt;et al&lt;/i&gt; 2006)"},"properties":{"noteIndex":0},"schema":"https://github.com/citation-style-language/schema/raw/master/csl-citation.json"}</w:instrText>
      </w:r>
      <w:r w:rsidR="003D4527">
        <w:rPr>
          <w:rFonts w:ascii="Times New Roman" w:hAnsi="Times New Roman" w:cs="Times New Roman"/>
          <w:sz w:val="24"/>
          <w:szCs w:val="24"/>
        </w:rPr>
        <w:fldChar w:fldCharType="separate"/>
      </w:r>
      <w:r w:rsidR="003D4527" w:rsidRPr="003D4527">
        <w:rPr>
          <w:rFonts w:ascii="Times New Roman" w:hAnsi="Times New Roman" w:cs="Times New Roman"/>
          <w:noProof/>
          <w:sz w:val="24"/>
          <w:szCs w:val="24"/>
        </w:rPr>
        <w:t xml:space="preserve">King </w:t>
      </w:r>
      <w:r w:rsidR="003D4527" w:rsidRPr="003D4527">
        <w:rPr>
          <w:rFonts w:ascii="Times New Roman" w:hAnsi="Times New Roman" w:cs="Times New Roman"/>
          <w:i/>
          <w:noProof/>
          <w:sz w:val="24"/>
          <w:szCs w:val="24"/>
        </w:rPr>
        <w:t>et al</w:t>
      </w:r>
      <w:r w:rsidR="003D4527" w:rsidRPr="003D4527">
        <w:rPr>
          <w:rFonts w:ascii="Times New Roman" w:hAnsi="Times New Roman" w:cs="Times New Roman"/>
          <w:noProof/>
          <w:sz w:val="24"/>
          <w:szCs w:val="24"/>
        </w:rPr>
        <w:t xml:space="preserve"> </w:t>
      </w:r>
      <w:r w:rsidR="00117E2B">
        <w:rPr>
          <w:rFonts w:ascii="Times New Roman" w:hAnsi="Times New Roman" w:cs="Times New Roman"/>
          <w:noProof/>
          <w:sz w:val="24"/>
          <w:szCs w:val="24"/>
        </w:rPr>
        <w:t>(</w:t>
      </w:r>
      <w:r w:rsidR="003D4527" w:rsidRPr="003D4527">
        <w:rPr>
          <w:rFonts w:ascii="Times New Roman" w:hAnsi="Times New Roman" w:cs="Times New Roman"/>
          <w:noProof/>
          <w:sz w:val="24"/>
          <w:szCs w:val="24"/>
        </w:rPr>
        <w:t>2006)</w:t>
      </w:r>
      <w:r w:rsidR="003D4527">
        <w:rPr>
          <w:rFonts w:ascii="Times New Roman" w:hAnsi="Times New Roman" w:cs="Times New Roman"/>
          <w:sz w:val="24"/>
          <w:szCs w:val="24"/>
        </w:rPr>
        <w:fldChar w:fldCharType="end"/>
      </w:r>
      <w:r w:rsidR="00117E2B">
        <w:rPr>
          <w:rFonts w:ascii="Times New Roman" w:hAnsi="Times New Roman" w:cs="Times New Roman"/>
          <w:sz w:val="24"/>
          <w:szCs w:val="24"/>
        </w:rPr>
        <w:t xml:space="preserve"> ch</w:t>
      </w:r>
      <w:r w:rsidRPr="00A645EC">
        <w:rPr>
          <w:rFonts w:ascii="Times New Roman" w:hAnsi="Times New Roman" w:cs="Times New Roman"/>
          <w:sz w:val="24"/>
          <w:szCs w:val="24"/>
        </w:rPr>
        <w:t>ose a criterion based on the distribution of their data, defining emergent as larger than the 95</w:t>
      </w:r>
      <w:r w:rsidR="00117E2B" w:rsidRPr="00117E2B">
        <w:rPr>
          <w:rFonts w:ascii="Times New Roman" w:hAnsi="Times New Roman" w:cs="Times New Roman"/>
          <w:sz w:val="24"/>
          <w:szCs w:val="24"/>
          <w:vertAlign w:val="superscript"/>
        </w:rPr>
        <w:t>th</w:t>
      </w:r>
      <w:r w:rsidR="00117E2B">
        <w:rPr>
          <w:rFonts w:ascii="Times New Roman" w:hAnsi="Times New Roman" w:cs="Times New Roman"/>
          <w:sz w:val="24"/>
          <w:szCs w:val="24"/>
        </w:rPr>
        <w:t xml:space="preserve"> </w:t>
      </w:r>
      <w:r w:rsidRPr="00A645EC">
        <w:rPr>
          <w:rFonts w:ascii="Times New Roman" w:hAnsi="Times New Roman" w:cs="Times New Roman"/>
          <w:sz w:val="24"/>
          <w:szCs w:val="24"/>
        </w:rPr>
        <w:t>percentile of trunk diameter of all diameters greater than 10 cm. However, a more general definition of emergent based on height is needed given the widely varying height-diameter relationships across continents</w:t>
      </w:r>
      <w:r w:rsidR="00117E2B">
        <w:rPr>
          <w:rFonts w:ascii="Times New Roman" w:hAnsi="Times New Roman" w:cs="Times New Roman"/>
          <w:sz w:val="24"/>
          <w:szCs w:val="24"/>
        </w:rPr>
        <w:t xml:space="preserve"> </w:t>
      </w:r>
      <w:r w:rsidR="00117E2B">
        <w:rPr>
          <w:rFonts w:ascii="Times New Roman" w:hAnsi="Times New Roman" w:cs="Times New Roman"/>
          <w:sz w:val="24"/>
          <w:szCs w:val="24"/>
        </w:rPr>
        <w:fldChar w:fldCharType="begin" w:fldLock="1"/>
      </w:r>
      <w:r w:rsidR="00D27563">
        <w:rPr>
          <w:rFonts w:ascii="Times New Roman" w:hAnsi="Times New Roman" w:cs="Times New Roman"/>
          <w:sz w:val="24"/>
          <w:szCs w:val="24"/>
        </w:rPr>
        <w:instrText>ADDIN CSL_CITATION {"citationItems":[{"id":"ITEM-1","itemData":{"DOI":"10.1111/j.1466-8238.2012.00778.x","ISSN":"1466822X","abstract":"Aim: To test the extent to which the vertical structure of tropical forests is determined by environment, forest structure or biogeographical history. Location: Pan-tropical. Methods: Using height and diameter data from 20,497 trees in 112 non-contiguous plots, asymptotic maximum height (H AM) and height-diameter relationships were computed with nonlinear mixed effects (NLME) models to: (1) test for environmental and structural causes of differences among plots, and (2) test if there were continental differences once environment and structure were accounted for; persistence of differences may imply the importance of biogeography for vertical forest structure. NLME analyses for floristic subsets of data (only/excluding Fabaceae and only/excluding Dipterocarpaceae individuals) were used to examine whether family-level patterns revealed biogeographical explanations of cross-continental differences. Results: H AM and allometry were significantly different amongst continents. H AM was greatest in Asian forests (58.3 ± 7.5m, 95% CI), followed by forests in Africa (45.1 ± 2.6m), America (35.8 ± 6.0m) and Australia (35.0 ± 7.4m), and height-diameter relationships varied similarly; for a given diameter, stems were tallest in Asia, followed by Africa, America and Australia. Precipitation seasonality, basal area, stem density, solar radiation and wood density each explained some variation in allometry and H AM yet continental differences persisted even after these were accounted for. Analyses using floristic subsets showed that significant continental differences in H AM and allometry persisted in all cases. Main conclusions: Tree allometry and maximum height are altered by environmental conditions, forest structure and wood density. Yet, even after accounting for these, tropical forest architecture varies significantly from continent to continent. The greater stature of tropical forests in Asia is not directly determined by the dominance of the family Dipterocarpaceae, as on average non-dipterocarps are equally tall. We hypothesise that dominant large-statured families create conditions in which only tall species can compete, thus perpetuating a forest dominated by tall individuals from diverse families. © 2012 Blackwell Publishing Ltd.","author":[{"dropping-particle":"","family":"Banin","given":"L.","non-dropping-particle":"","parse-names":false,"suffix":""},{"dropping-particle":"","family":"Feldpausch","given":"T. R.","non-dropping-particle":"","parse-names":false,"suffix":""},{"dropping-particle":"","family":"Phillips","given":"O. L.","non-dropping-particle":"","parse-names":false,"suffix":""},{"dropping-particle":"","family":"Baker","given":"T. R.","non-dropping-particle":"","parse-names":false,"suffix":""},{"dropping-particle":"","family":"Lloyd","given":"J.","non-dropping-particle":"","parse-names":false,"suffix":""},{"dropping-particle":"","family":"Affum-Baffoe","given":"K.","non-dropping-particle":"","parse-names":false,"suffix":""},{"dropping-particle":"","family":"Arets","given":"E. J.M.M.","non-dropping-particle":"","parse-names":false,"suffix":""},{"dropping-particle":"","family":"Berry","given":"N. J.","non-dropping-particle":"","parse-names":false,"suffix":""},{"dropping-particle":"","family":"Bradford","given":"M.","non-dropping-particle":"","parse-names":false,"suffix":""},{"dropping-particle":"","family":"Brienen","given":"R. J.W.","non-dropping-particle":"","parse-names":false,"suffix":""},{"dropping-particle":"","family":"Davies","given":"S.","non-dropping-particle":"","parse-names":false,"suffix":""},{"dropping-particle":"","family":"Drescher","given":"M.","non-dropping-particle":"","parse-names":false,"suffix":""},{"dropping-particle":"","family":"Higuchi","given":"N.","non-dropping-particle":"","parse-names":false,"suffix":""},{"dropping-particle":"","family":"Hilbert","given":"D. W.","non-dropping-particle":"","parse-names":false,"suffix":""},{"dropping-particle":"","family":"Hladik","given":"A.","non-dropping-particle":"","parse-names":false,"suffix":""},{"dropping-particle":"","family":"Iida","given":"Y.","non-dropping-particle":"","parse-names":false,"suffix":""},{"dropping-particle":"","family":"Salim","given":"K. Abu","non-dropping-particle":"","parse-names":false,"suffix":""},{"dropping-particle":"","family":"Kassim","given":"A. R.","non-dropping-particle":"","parse-names":false,"suffix":""},{"dropping-particle":"","family":"King","given":"D. A.","non-dropping-particle":"","parse-names":false,"suffix":""},{"dropping-particle":"","family":"Lopez-Gonzalez","given":"G.","non-dropping-particle":"","parse-names":false,"suffix":""},{"dropping-particle":"","family":"Metcalfe","given":"D.","non-dropping-particle":"","parse-names":false,"suffix":""},{"dropping-particle":"","family":"Nilus","given":"R.","non-dropping-particle":"","parse-names":false,"suffix":""},{"dropping-particle":"","family":"Peh","given":"K. S.H.","non-dropping-particle":"","parse-names":false,"suffix":""},{"dropping-particle":"","family":"Reitsma","given":"J. M.","non-dropping-particle":"","parse-names":false,"suffix":""},{"dropping-particle":"","family":"Sonké","given":"B.","non-dropping-particle":"","parse-names":false,"suffix":""},{"dropping-particle":"","family":"Taedoumg","given":"H.","non-dropping-particle":"","parse-names":false,"suffix":""},{"dropping-particle":"","family":"Tan","given":"S.","non-dropping-particle":"","parse-names":false,"suffix":""},{"dropping-particle":"","family":"White","given":"L.","non-dropping-particle":"","parse-names":false,"suffix":""},{"dropping-particle":"","family":"Wöll","given":"H.","non-dropping-particle":"","parse-names":false,"suffix":""},{"dropping-particle":"","family":"Lewis","given":"S. L.","non-dropping-particle":"","parse-names":false,"suffix":""}],"container-title":"Global Ecology and Biogeography","id":"ITEM-1","issue":"12","issued":{"date-parts":[["2012"]]},"page":"1179-1190","title":"What controls tropical forest architecture? Testing environmental, structural and floristic drivers","type":"article-journal","volume":"21"},"uris":["http://www.mendeley.com/documents/?uuid=1e55a414-6232-45d5-bff5-50f517d600c0"]}],"mendeley":{"formattedCitation":"(Banin &lt;i&gt;et al&lt;/i&gt; 2012)","plainTextFormattedCitation":"(Banin et al 2012)","previouslyFormattedCitation":"(Banin &lt;i&gt;et al&lt;/i&gt; 2012)"},"properties":{"noteIndex":0},"schema":"https://github.com/citation-style-language/schema/raw/master/csl-citation.json"}</w:instrText>
      </w:r>
      <w:r w:rsidR="00117E2B">
        <w:rPr>
          <w:rFonts w:ascii="Times New Roman" w:hAnsi="Times New Roman" w:cs="Times New Roman"/>
          <w:sz w:val="24"/>
          <w:szCs w:val="24"/>
        </w:rPr>
        <w:fldChar w:fldCharType="separate"/>
      </w:r>
      <w:r w:rsidR="00117E2B" w:rsidRPr="00117E2B">
        <w:rPr>
          <w:rFonts w:ascii="Times New Roman" w:hAnsi="Times New Roman" w:cs="Times New Roman"/>
          <w:noProof/>
          <w:sz w:val="24"/>
          <w:szCs w:val="24"/>
        </w:rPr>
        <w:t xml:space="preserve">(Banin </w:t>
      </w:r>
      <w:r w:rsidR="00117E2B" w:rsidRPr="00117E2B">
        <w:rPr>
          <w:rFonts w:ascii="Times New Roman" w:hAnsi="Times New Roman" w:cs="Times New Roman"/>
          <w:i/>
          <w:noProof/>
          <w:sz w:val="24"/>
          <w:szCs w:val="24"/>
        </w:rPr>
        <w:t>et al</w:t>
      </w:r>
      <w:r w:rsidR="00117E2B" w:rsidRPr="00117E2B">
        <w:rPr>
          <w:rFonts w:ascii="Times New Roman" w:hAnsi="Times New Roman" w:cs="Times New Roman"/>
          <w:noProof/>
          <w:sz w:val="24"/>
          <w:szCs w:val="24"/>
        </w:rPr>
        <w:t xml:space="preserve"> 2012)</w:t>
      </w:r>
      <w:r w:rsidR="00117E2B">
        <w:rPr>
          <w:rFonts w:ascii="Times New Roman" w:hAnsi="Times New Roman" w:cs="Times New Roman"/>
          <w:sz w:val="24"/>
          <w:szCs w:val="24"/>
        </w:rPr>
        <w:fldChar w:fldCharType="end"/>
      </w:r>
      <w:r w:rsidRPr="00A645EC">
        <w:rPr>
          <w:rFonts w:ascii="Times New Roman" w:hAnsi="Times New Roman" w:cs="Times New Roman"/>
          <w:sz w:val="24"/>
          <w:szCs w:val="24"/>
        </w:rPr>
        <w:t xml:space="preserve">. Here, we use forest inventory plot data and airborne LiDAR data to classify a tree as emergent based on three different criteria: 1) the site-level diameter at breast height (DBH) distribution, 2) the site-level LiDAR derived height distribution, and 3) the LiDAR derived crown-level height relative to surrounding neighbors. We then analyzed diversity, demography, and trait characteristics to examine whether the emergent characteristics differ from non-emergent trees and whether emergent characteristics vary with environmental conditions across sites. We also compare results using the different definitions to evaluate </w:t>
      </w:r>
      <w:r w:rsidR="00B445B6">
        <w:rPr>
          <w:rFonts w:ascii="Times New Roman" w:hAnsi="Times New Roman" w:cs="Times New Roman"/>
          <w:sz w:val="24"/>
          <w:szCs w:val="24"/>
        </w:rPr>
        <w:t>their generalizability</w:t>
      </w:r>
      <w:r w:rsidR="00DB5EFE">
        <w:rPr>
          <w:rFonts w:ascii="Times New Roman" w:hAnsi="Times New Roman" w:cs="Times New Roman"/>
          <w:sz w:val="24"/>
          <w:szCs w:val="24"/>
        </w:rPr>
        <w:t>.</w:t>
      </w:r>
    </w:p>
    <w:p w14:paraId="7D92899E" w14:textId="77777777" w:rsidR="00576D22" w:rsidRPr="00A645EC" w:rsidRDefault="00576D22" w:rsidP="003119BC">
      <w:pPr>
        <w:pStyle w:val="PlainText"/>
        <w:spacing w:line="480" w:lineRule="auto"/>
        <w:rPr>
          <w:rFonts w:ascii="Times New Roman" w:hAnsi="Times New Roman" w:cs="Times New Roman"/>
          <w:sz w:val="24"/>
          <w:szCs w:val="24"/>
        </w:rPr>
      </w:pPr>
    </w:p>
    <w:p w14:paraId="79B67EBC" w14:textId="7BBA6445" w:rsidR="00576D22" w:rsidRPr="007A07EF" w:rsidRDefault="00576D22" w:rsidP="003119BC">
      <w:pPr>
        <w:pStyle w:val="PlainText"/>
        <w:spacing w:line="480" w:lineRule="auto"/>
        <w:rPr>
          <w:rFonts w:ascii="Times New Roman" w:hAnsi="Times New Roman" w:cs="Times New Roman"/>
          <w:b/>
          <w:bCs/>
          <w:sz w:val="24"/>
          <w:szCs w:val="24"/>
        </w:rPr>
      </w:pPr>
      <w:r w:rsidRPr="007A07EF">
        <w:rPr>
          <w:rFonts w:ascii="Times New Roman" w:hAnsi="Times New Roman" w:cs="Times New Roman"/>
          <w:b/>
          <w:bCs/>
          <w:sz w:val="24"/>
          <w:szCs w:val="24"/>
        </w:rPr>
        <w:lastRenderedPageBreak/>
        <w:t xml:space="preserve">Methods. </w:t>
      </w:r>
    </w:p>
    <w:p w14:paraId="3765934F" w14:textId="77777777" w:rsidR="00560599" w:rsidRDefault="00576D22" w:rsidP="00560599">
      <w:pPr>
        <w:pStyle w:val="PlainText"/>
        <w:spacing w:line="480" w:lineRule="auto"/>
        <w:rPr>
          <w:rFonts w:ascii="Times New Roman" w:hAnsi="Times New Roman" w:cs="Times New Roman"/>
          <w:b/>
          <w:bCs/>
          <w:i/>
          <w:iCs/>
          <w:sz w:val="24"/>
          <w:szCs w:val="24"/>
        </w:rPr>
      </w:pPr>
      <w:r w:rsidRPr="007A07EF">
        <w:rPr>
          <w:rFonts w:ascii="Times New Roman" w:hAnsi="Times New Roman" w:cs="Times New Roman"/>
          <w:b/>
          <w:bCs/>
          <w:i/>
          <w:iCs/>
          <w:sz w:val="24"/>
          <w:szCs w:val="24"/>
        </w:rPr>
        <w:t>Study Area</w:t>
      </w:r>
    </w:p>
    <w:p w14:paraId="64281C05" w14:textId="558415C6" w:rsidR="00576D22" w:rsidRPr="00560599" w:rsidRDefault="00576D22" w:rsidP="00560599">
      <w:pPr>
        <w:pStyle w:val="PlainText"/>
        <w:spacing w:line="480" w:lineRule="auto"/>
        <w:rPr>
          <w:rFonts w:ascii="Times New Roman" w:hAnsi="Times New Roman" w:cs="Times New Roman"/>
          <w:sz w:val="24"/>
          <w:szCs w:val="24"/>
        </w:rPr>
      </w:pPr>
      <w:r w:rsidRPr="00A645EC">
        <w:rPr>
          <w:rFonts w:ascii="Times New Roman" w:hAnsi="Times New Roman" w:cs="Times New Roman"/>
          <w:sz w:val="24"/>
          <w:szCs w:val="24"/>
        </w:rPr>
        <w:t xml:space="preserve">We analyzed data from two </w:t>
      </w:r>
      <w:commentRangeStart w:id="8"/>
      <w:r w:rsidRPr="00A645EC">
        <w:rPr>
          <w:rFonts w:ascii="Times New Roman" w:hAnsi="Times New Roman" w:cs="Times New Roman"/>
          <w:sz w:val="24"/>
          <w:szCs w:val="24"/>
        </w:rPr>
        <w:t>locations</w:t>
      </w:r>
      <w:commentRangeEnd w:id="8"/>
      <w:r w:rsidR="00C70408">
        <w:rPr>
          <w:rStyle w:val="CommentReference"/>
          <w:rFonts w:asciiTheme="minorHAnsi" w:hAnsiTheme="minorHAnsi"/>
        </w:rPr>
        <w:commentReference w:id="8"/>
      </w:r>
      <w:r w:rsidRPr="00A645EC">
        <w:rPr>
          <w:rFonts w:ascii="Times New Roman" w:hAnsi="Times New Roman" w:cs="Times New Roman"/>
          <w:sz w:val="24"/>
          <w:szCs w:val="24"/>
        </w:rPr>
        <w:t xml:space="preserve"> in Sabah, Malaysian Borneo: Danum Valley Conservation Area (</w:t>
      </w:r>
      <w:r w:rsidR="00FA6062" w:rsidRPr="00A8499B">
        <w:rPr>
          <w:rFonts w:ascii="Times New Roman" w:hAnsi="Times New Roman" w:cs="Times New Roman"/>
          <w:sz w:val="24"/>
          <w:szCs w:val="24"/>
        </w:rPr>
        <w:t>4°54′ N, 117°48′ E) and Sepilok Forest Reserve (5°10’ N 117°56’ E</w:t>
      </w:r>
      <w:r w:rsidRPr="00A645EC">
        <w:rPr>
          <w:rFonts w:ascii="Times New Roman" w:hAnsi="Times New Roman" w:cs="Times New Roman"/>
          <w:sz w:val="24"/>
          <w:szCs w:val="24"/>
        </w:rPr>
        <w:t>). Danum is equatorial, with a mean annual temperature of 26.9 °C, ranging between 19.8</w:t>
      </w:r>
      <w:r w:rsidR="00A276DC">
        <w:rPr>
          <w:rFonts w:ascii="Times New Roman" w:hAnsi="Times New Roman" w:cs="Times New Roman"/>
          <w:sz w:val="24"/>
          <w:szCs w:val="24"/>
        </w:rPr>
        <w:t>-</w:t>
      </w:r>
      <w:r w:rsidRPr="00A645EC">
        <w:rPr>
          <w:rFonts w:ascii="Times New Roman" w:hAnsi="Times New Roman" w:cs="Times New Roman"/>
          <w:sz w:val="24"/>
          <w:szCs w:val="24"/>
        </w:rPr>
        <w:t>34.8°C. Mean relative humidity at 14</w:t>
      </w:r>
      <w:r w:rsidR="00E462BA">
        <w:rPr>
          <w:rFonts w:ascii="Times New Roman" w:hAnsi="Times New Roman" w:cs="Times New Roman"/>
          <w:sz w:val="24"/>
          <w:szCs w:val="24"/>
        </w:rPr>
        <w:t>:</w:t>
      </w:r>
      <w:r w:rsidRPr="00A645EC">
        <w:rPr>
          <w:rFonts w:ascii="Times New Roman" w:hAnsi="Times New Roman" w:cs="Times New Roman"/>
          <w:sz w:val="24"/>
          <w:szCs w:val="24"/>
        </w:rPr>
        <w:t>00 h</w:t>
      </w:r>
      <w:r w:rsidR="001D24BE">
        <w:rPr>
          <w:rFonts w:ascii="Times New Roman" w:hAnsi="Times New Roman" w:cs="Times New Roman"/>
          <w:sz w:val="24"/>
          <w:szCs w:val="24"/>
        </w:rPr>
        <w:t xml:space="preserve"> </w:t>
      </w:r>
      <w:r w:rsidRPr="00A645EC">
        <w:rPr>
          <w:rFonts w:ascii="Times New Roman" w:hAnsi="Times New Roman" w:cs="Times New Roman"/>
          <w:sz w:val="24"/>
          <w:szCs w:val="24"/>
        </w:rPr>
        <w:t>averages between 78%</w:t>
      </w:r>
      <w:r w:rsidR="00356FAD">
        <w:rPr>
          <w:rFonts w:ascii="Times New Roman" w:hAnsi="Times New Roman" w:cs="Times New Roman"/>
          <w:sz w:val="24"/>
          <w:szCs w:val="24"/>
        </w:rPr>
        <w:t>,</w:t>
      </w:r>
      <w:r w:rsidRPr="00A645EC">
        <w:rPr>
          <w:rFonts w:ascii="Times New Roman" w:hAnsi="Times New Roman" w:cs="Times New Roman"/>
          <w:sz w:val="24"/>
          <w:szCs w:val="24"/>
        </w:rPr>
        <w:t xml:space="preserve"> and 95% at 08</w:t>
      </w:r>
      <w:r w:rsidR="00356FAD">
        <w:rPr>
          <w:rFonts w:ascii="Times New Roman" w:hAnsi="Times New Roman" w:cs="Times New Roman"/>
          <w:sz w:val="24"/>
          <w:szCs w:val="24"/>
        </w:rPr>
        <w:t>:</w:t>
      </w:r>
      <w:r w:rsidRPr="00A645EC">
        <w:rPr>
          <w:rFonts w:ascii="Times New Roman" w:hAnsi="Times New Roman" w:cs="Times New Roman"/>
          <w:sz w:val="24"/>
          <w:szCs w:val="24"/>
        </w:rPr>
        <w:t>00 h. Mean annual rainfall (1985–2006) is 2</w:t>
      </w:r>
      <w:r w:rsidR="001A7A15">
        <w:rPr>
          <w:rFonts w:ascii="Times New Roman" w:hAnsi="Times New Roman" w:cs="Times New Roman"/>
          <w:sz w:val="24"/>
          <w:szCs w:val="24"/>
        </w:rPr>
        <w:t>,</w:t>
      </w:r>
      <w:r w:rsidRPr="00A645EC">
        <w:rPr>
          <w:rFonts w:ascii="Times New Roman" w:hAnsi="Times New Roman" w:cs="Times New Roman"/>
          <w:sz w:val="24"/>
          <w:szCs w:val="24"/>
        </w:rPr>
        <w:t xml:space="preserve">825 mm </w:t>
      </w:r>
      <w:r w:rsidR="00D27563">
        <w:rPr>
          <w:rFonts w:ascii="Times New Roman" w:hAnsi="Times New Roman" w:cs="Times New Roman"/>
          <w:sz w:val="24"/>
          <w:szCs w:val="24"/>
        </w:rPr>
        <w:fldChar w:fldCharType="begin" w:fldLock="1"/>
      </w:r>
      <w:r w:rsidR="00410863">
        <w:rPr>
          <w:rFonts w:ascii="Times New Roman" w:hAnsi="Times New Roman" w:cs="Times New Roman"/>
          <w:sz w:val="24"/>
          <w:szCs w:val="24"/>
        </w:rPr>
        <w:instrText>ADDIN CSL_CITATION {"citationItems":[{"id":"ITEM-1","itemData":{"DOI":"10.1080/11263504.2013.770803","ISSN":"17245575","abstract":"We have conducted a screening study of leaf terpene emissions for 43 rainforest woody species of Borneo. To the best of our knowledge, this study reports for first time the terpene emission capacity of 43 species belonging to 22 genera of rainforest woody plant species. We have used a general lineal model with phylogenetic control by the phylogenetic distance matrix when necessary. The proportion of the species that emitted terpenes in this set of Borneo woody species was 95% and the species average total terpene emissions of emitting species were 0.04-11.6 μg g-1 h-1, which is in the range of the reported emissions in similar screening studies conducted in other biomes. Altogether, 85 terpene compounds were detected, and 11 common monoterpenes and sesquiterpenes were identified and quantified. Only two of the terpenes, ocimene and γ-terpinene, of the 11 determined compounds showed a phylogenetic signal. No significant relationships were found between the terpene emissions and the physiological, chemical and morphological foliar traits and the data also showed a lock of constant applicability of the \"excess carbon\" hypothesis for this set of species. This evidence suggests multiple and diverse factors and conditions driving plant chemistry in the tropical forests. © 2013 © 2013 Società Botanica Italiana.","author":[{"dropping-particle":"","family":"Llusia","given":"Joan","non-dropping-particle":"","parse-names":false,"suffix":""},{"dropping-particle":"","family":"Sardans","given":"Jordi","non-dropping-particle":"","parse-names":false,"suffix":""},{"dropping-particle":"","family":"Niinemets","given":"Ülo","non-dropping-particle":"","parse-names":false,"suffix":""},{"dropping-particle":"","family":"Owen","given":"Susan M.","non-dropping-particle":"","parse-names":false,"suffix":""},{"dropping-particle":"","family":"Peñuelas","given":"Josep","non-dropping-particle":"","parse-names":false,"suffix":""}],"container-title":"Plant Biosystems","id":"ITEM-1","issue":"2","issued":{"date-parts":[["2014"]]},"page":"307-317","title":"A screening study of leaf terpene emissions of 43 rainforest species in Danum Valley Conservation Area (Borneo) and their relationships with chemical and morphological leaf traits","type":"article-journal","volume":"148"},"uris":["http://www.mendeley.com/documents/?uuid=a45fc12d-15f9-4ac8-b163-282f2c91f712"]}],"mendeley":{"formattedCitation":"(Llusia &lt;i&gt;et al&lt;/i&gt; 2014)","plainTextFormattedCitation":"(Llusia et al 2014)","previouslyFormattedCitation":"(Llusia &lt;i&gt;et al&lt;/i&gt; 2014)"},"properties":{"noteIndex":0},"schema":"https://github.com/citation-style-language/schema/raw/master/csl-citation.json"}</w:instrText>
      </w:r>
      <w:r w:rsidR="00D27563">
        <w:rPr>
          <w:rFonts w:ascii="Times New Roman" w:hAnsi="Times New Roman" w:cs="Times New Roman"/>
          <w:sz w:val="24"/>
          <w:szCs w:val="24"/>
        </w:rPr>
        <w:fldChar w:fldCharType="separate"/>
      </w:r>
      <w:r w:rsidR="00D27563" w:rsidRPr="00D27563">
        <w:rPr>
          <w:rFonts w:ascii="Times New Roman" w:hAnsi="Times New Roman" w:cs="Times New Roman"/>
          <w:noProof/>
          <w:sz w:val="24"/>
          <w:szCs w:val="24"/>
        </w:rPr>
        <w:t xml:space="preserve">(Llusia </w:t>
      </w:r>
      <w:r w:rsidR="00D27563" w:rsidRPr="00D27563">
        <w:rPr>
          <w:rFonts w:ascii="Times New Roman" w:hAnsi="Times New Roman" w:cs="Times New Roman"/>
          <w:i/>
          <w:noProof/>
          <w:sz w:val="24"/>
          <w:szCs w:val="24"/>
        </w:rPr>
        <w:t>et al</w:t>
      </w:r>
      <w:r w:rsidR="00D27563" w:rsidRPr="00D27563">
        <w:rPr>
          <w:rFonts w:ascii="Times New Roman" w:hAnsi="Times New Roman" w:cs="Times New Roman"/>
          <w:noProof/>
          <w:sz w:val="24"/>
          <w:szCs w:val="24"/>
        </w:rPr>
        <w:t xml:space="preserve"> 2014)</w:t>
      </w:r>
      <w:r w:rsidR="00D27563">
        <w:rPr>
          <w:rFonts w:ascii="Times New Roman" w:hAnsi="Times New Roman" w:cs="Times New Roman"/>
          <w:sz w:val="24"/>
          <w:szCs w:val="24"/>
        </w:rPr>
        <w:fldChar w:fldCharType="end"/>
      </w:r>
      <w:r w:rsidRPr="00A645EC">
        <w:rPr>
          <w:rFonts w:ascii="Times New Roman" w:hAnsi="Times New Roman" w:cs="Times New Roman"/>
          <w:sz w:val="24"/>
          <w:szCs w:val="24"/>
        </w:rPr>
        <w:t xml:space="preserve">. Similarly, </w:t>
      </w:r>
      <w:r w:rsidR="0059388C">
        <w:rPr>
          <w:rFonts w:ascii="Times New Roman" w:hAnsi="Times New Roman" w:cs="Times New Roman"/>
          <w:sz w:val="24"/>
          <w:szCs w:val="24"/>
        </w:rPr>
        <w:t xml:space="preserve">Sepilok </w:t>
      </w:r>
      <w:r w:rsidR="0059388C" w:rsidRPr="00E857B7">
        <w:rPr>
          <w:rFonts w:ascii="Times New Roman" w:hAnsi="Times New Roman" w:cs="Times New Roman"/>
          <w:sz w:val="24"/>
          <w:szCs w:val="24"/>
        </w:rPr>
        <w:t xml:space="preserve">experiences </w:t>
      </w:r>
      <w:r w:rsidRPr="00E857B7">
        <w:rPr>
          <w:rFonts w:ascii="Times New Roman" w:hAnsi="Times New Roman" w:cs="Times New Roman"/>
          <w:sz w:val="24"/>
          <w:szCs w:val="24"/>
        </w:rPr>
        <w:t xml:space="preserve">average annual rainfall </w:t>
      </w:r>
      <w:r w:rsidR="0059388C" w:rsidRPr="00E857B7">
        <w:rPr>
          <w:rFonts w:ascii="Times New Roman" w:hAnsi="Times New Roman" w:cs="Times New Roman"/>
          <w:sz w:val="24"/>
          <w:szCs w:val="24"/>
        </w:rPr>
        <w:t xml:space="preserve">(1976-1995) of 2,975 </w:t>
      </w:r>
      <w:r w:rsidRPr="00E857B7">
        <w:rPr>
          <w:rFonts w:ascii="Times New Roman" w:hAnsi="Times New Roman" w:cs="Times New Roman"/>
          <w:sz w:val="24"/>
          <w:szCs w:val="24"/>
        </w:rPr>
        <w:t xml:space="preserve">mm and </w:t>
      </w:r>
      <w:r w:rsidR="0059388C" w:rsidRPr="00E857B7">
        <w:rPr>
          <w:rFonts w:ascii="Times New Roman" w:hAnsi="Times New Roman" w:cs="Times New Roman"/>
          <w:sz w:val="24"/>
          <w:szCs w:val="24"/>
        </w:rPr>
        <w:t xml:space="preserve">a </w:t>
      </w:r>
      <w:r w:rsidRPr="00E857B7">
        <w:rPr>
          <w:rFonts w:ascii="Times New Roman" w:hAnsi="Times New Roman" w:cs="Times New Roman"/>
          <w:sz w:val="24"/>
          <w:szCs w:val="24"/>
        </w:rPr>
        <w:t xml:space="preserve">mean monthly temperature </w:t>
      </w:r>
      <w:r w:rsidR="0059388C" w:rsidRPr="00E857B7">
        <w:rPr>
          <w:rFonts w:ascii="Times New Roman" w:hAnsi="Times New Roman" w:cs="Times New Roman"/>
          <w:sz w:val="24"/>
          <w:szCs w:val="24"/>
        </w:rPr>
        <w:t xml:space="preserve">of </w:t>
      </w:r>
      <w:r w:rsidRPr="00E857B7">
        <w:rPr>
          <w:rFonts w:ascii="Times New Roman" w:hAnsi="Times New Roman" w:cs="Times New Roman"/>
          <w:sz w:val="24"/>
          <w:szCs w:val="24"/>
        </w:rPr>
        <w:t>26°C (</w:t>
      </w:r>
      <w:commentRangeStart w:id="9"/>
      <w:r w:rsidR="00560599" w:rsidRPr="00E857B7">
        <w:rPr>
          <w:rFonts w:ascii="Times New Roman" w:hAnsi="Times New Roman" w:cs="Times New Roman"/>
          <w:sz w:val="24"/>
          <w:szCs w:val="24"/>
        </w:rPr>
        <w:t>Malaysian Meteorological Department, unpublished data</w:t>
      </w:r>
      <w:commentRangeEnd w:id="9"/>
      <w:r w:rsidR="00560599" w:rsidRPr="00E857B7">
        <w:rPr>
          <w:rStyle w:val="CommentReference"/>
          <w:rFonts w:ascii="Times New Roman" w:hAnsi="Times New Roman" w:cs="Times New Roman"/>
          <w:sz w:val="24"/>
          <w:szCs w:val="24"/>
        </w:rPr>
        <w:commentReference w:id="9"/>
      </w:r>
      <w:r w:rsidR="00560599" w:rsidRPr="00E857B7">
        <w:rPr>
          <w:rFonts w:ascii="Times New Roman" w:hAnsi="Times New Roman" w:cs="Times New Roman"/>
          <w:sz w:val="24"/>
          <w:szCs w:val="24"/>
        </w:rPr>
        <w:t xml:space="preserve">, </w:t>
      </w:r>
      <w:commentRangeStart w:id="10"/>
      <w:r w:rsidRPr="00E857B7">
        <w:rPr>
          <w:rFonts w:ascii="Times New Roman" w:hAnsi="Times New Roman" w:cs="Times New Roman"/>
          <w:sz w:val="24"/>
          <w:szCs w:val="24"/>
        </w:rPr>
        <w:t>Frank 1996</w:t>
      </w:r>
      <w:commentRangeEnd w:id="10"/>
      <w:r w:rsidR="00B85176" w:rsidRPr="00E857B7">
        <w:rPr>
          <w:rStyle w:val="CommentReference"/>
          <w:rFonts w:ascii="Times New Roman" w:hAnsi="Times New Roman" w:cs="Times New Roman"/>
          <w:sz w:val="24"/>
          <w:szCs w:val="24"/>
        </w:rPr>
        <w:commentReference w:id="10"/>
      </w:r>
      <w:r w:rsidRPr="00E857B7">
        <w:rPr>
          <w:rFonts w:ascii="Times New Roman" w:hAnsi="Times New Roman" w:cs="Times New Roman"/>
          <w:sz w:val="24"/>
          <w:szCs w:val="24"/>
        </w:rPr>
        <w:t>). This study focused on the diversity,</w:t>
      </w:r>
      <w:r w:rsidRPr="00A645EC">
        <w:rPr>
          <w:rFonts w:ascii="Times New Roman" w:hAnsi="Times New Roman" w:cs="Times New Roman"/>
          <w:sz w:val="24"/>
          <w:szCs w:val="24"/>
        </w:rPr>
        <w:t xml:space="preserve"> abundance, demography, and </w:t>
      </w:r>
      <w:r w:rsidR="00D62D69">
        <w:rPr>
          <w:rFonts w:ascii="Times New Roman" w:hAnsi="Times New Roman" w:cs="Times New Roman"/>
          <w:sz w:val="24"/>
          <w:szCs w:val="24"/>
        </w:rPr>
        <w:t xml:space="preserve">leaf </w:t>
      </w:r>
      <w:r w:rsidRPr="00A645EC">
        <w:rPr>
          <w:rFonts w:ascii="Times New Roman" w:hAnsi="Times New Roman" w:cs="Times New Roman"/>
          <w:sz w:val="24"/>
          <w:szCs w:val="24"/>
        </w:rPr>
        <w:t xml:space="preserve">traits of emergent trees at ten plots spanning seven forest communities within these two locations. Forest inventory data were curated in the ForestPlots.net database </w:t>
      </w:r>
      <w:r w:rsidR="00410863">
        <w:rPr>
          <w:rFonts w:ascii="Times New Roman" w:hAnsi="Times New Roman" w:cs="Times New Roman"/>
          <w:sz w:val="24"/>
          <w:szCs w:val="24"/>
        </w:rPr>
        <w:fldChar w:fldCharType="begin" w:fldLock="1"/>
      </w:r>
      <w:r w:rsidR="00410863">
        <w:rPr>
          <w:rFonts w:ascii="Times New Roman" w:hAnsi="Times New Roman" w:cs="Times New Roman"/>
          <w:sz w:val="24"/>
          <w:szCs w:val="24"/>
        </w:rPr>
        <w:instrText>ADDIN CSL_CITATION {"citationItems":[{"id":"ITEM-1","itemData":{"DOI":"10.1111/j.1654-1103.2011.01312.x","ISSN":"11009233","abstract":"Tropical forests are biologically diverse ecosystems that play important roles in the carbon cycle and maintenance of global biodiversity. Understanding how tropical forests respond to environmental changes is important, as changes in carbon storage can modulate the rate and magnitude of climate change. Applying an ecoinformatics approach for managing long-term forest inventory plot data, where individual trees are tracked over time, facilitates regional and cross-continental forest research to evaluate changes in taxonomic composition, growth, recruitment and mortality rates, and carbon and biomass stocks. We developed ForestPlots.net as a secure, online inventory data repository and to facilitate data management of long-term tropical forest plots to promote scientific collaborations among independent researchers. The key novel features of the database are: (a) a design that efficiently deals with time-series data; (b) data management tools to assess potential errors; and (c) a query library to generate outputs (e.g. biomass and carbon stock changes over time). © 2011 International Association for Vegetation Science.","author":[{"dropping-particle":"","family":"Lopez-Gonzalez","given":"Gabriela","non-dropping-particle":"","parse-names":false,"suffix":""},{"dropping-particle":"","family":"Lewis","given":"Simon L.","non-dropping-particle":"","parse-names":false,"suffix":""},{"dropping-particle":"","family":"Burkitt","given":"Mark","non-dropping-particle":"","parse-names":false,"suffix":""},{"dropping-particle":"","family":"Phillips","given":"Oliver L.","non-dropping-particle":"","parse-names":false,"suffix":""}],"container-title":"Journal of Vegetation Science","id":"ITEM-1","issue":"4","issued":{"date-parts":[["2011"]]},"page":"610-613","title":"ForestPlots.net: A web application and research tool to manage and analyse tropical forest plot data","type":"article-journal","volume":"22"},"uris":["http://www.mendeley.com/documents/?uuid=83055d1b-fc02-41e1-b6f5-fb015cb63e06"]}],"mendeley":{"formattedCitation":"(Lopez-Gonzalez &lt;i&gt;et al&lt;/i&gt; 2011)","plainTextFormattedCitation":"(Lopez-Gonzalez et al 2011)"},"properties":{"noteIndex":0},"schema":"https://github.com/citation-style-language/schema/raw/master/csl-citation.json"}</w:instrText>
      </w:r>
      <w:r w:rsidR="00410863">
        <w:rPr>
          <w:rFonts w:ascii="Times New Roman" w:hAnsi="Times New Roman" w:cs="Times New Roman"/>
          <w:sz w:val="24"/>
          <w:szCs w:val="24"/>
        </w:rPr>
        <w:fldChar w:fldCharType="separate"/>
      </w:r>
      <w:r w:rsidR="00410863" w:rsidRPr="00410863">
        <w:rPr>
          <w:rFonts w:ascii="Times New Roman" w:hAnsi="Times New Roman" w:cs="Times New Roman"/>
          <w:noProof/>
          <w:sz w:val="24"/>
          <w:szCs w:val="24"/>
        </w:rPr>
        <w:t xml:space="preserve">(Lopez-Gonzalez </w:t>
      </w:r>
      <w:r w:rsidR="00410863" w:rsidRPr="00410863">
        <w:rPr>
          <w:rFonts w:ascii="Times New Roman" w:hAnsi="Times New Roman" w:cs="Times New Roman"/>
          <w:i/>
          <w:noProof/>
          <w:sz w:val="24"/>
          <w:szCs w:val="24"/>
        </w:rPr>
        <w:t>et al</w:t>
      </w:r>
      <w:r w:rsidR="00410863" w:rsidRPr="00410863">
        <w:rPr>
          <w:rFonts w:ascii="Times New Roman" w:hAnsi="Times New Roman" w:cs="Times New Roman"/>
          <w:noProof/>
          <w:sz w:val="24"/>
          <w:szCs w:val="24"/>
        </w:rPr>
        <w:t xml:space="preserve"> 2011)</w:t>
      </w:r>
      <w:r w:rsidR="00410863">
        <w:rPr>
          <w:rFonts w:ascii="Times New Roman" w:hAnsi="Times New Roman" w:cs="Times New Roman"/>
          <w:sz w:val="24"/>
          <w:szCs w:val="24"/>
        </w:rPr>
        <w:fldChar w:fldCharType="end"/>
      </w:r>
      <w:r w:rsidRPr="00A645EC">
        <w:rPr>
          <w:rFonts w:ascii="Times New Roman" w:hAnsi="Times New Roman" w:cs="Times New Roman"/>
          <w:sz w:val="24"/>
          <w:szCs w:val="24"/>
        </w:rPr>
        <w:t xml:space="preserve"> and the ForestGEO.si.edu database. </w:t>
      </w:r>
    </w:p>
    <w:p w14:paraId="71C7D337" w14:textId="77777777" w:rsidR="00576D22" w:rsidRPr="00A645EC" w:rsidRDefault="00576D22" w:rsidP="003119BC">
      <w:pPr>
        <w:pStyle w:val="PlainText"/>
        <w:spacing w:line="480" w:lineRule="auto"/>
        <w:rPr>
          <w:rFonts w:ascii="Times New Roman" w:hAnsi="Times New Roman" w:cs="Times New Roman"/>
          <w:sz w:val="24"/>
          <w:szCs w:val="24"/>
        </w:rPr>
      </w:pPr>
    </w:p>
    <w:p w14:paraId="19FED84C" w14:textId="6CC4AC65" w:rsidR="00576D22" w:rsidRPr="00A645EC" w:rsidRDefault="00576D22" w:rsidP="003119BC">
      <w:pPr>
        <w:pStyle w:val="PlainText"/>
        <w:spacing w:line="480" w:lineRule="auto"/>
        <w:rPr>
          <w:rFonts w:ascii="Times New Roman" w:hAnsi="Times New Roman" w:cs="Times New Roman"/>
          <w:sz w:val="24"/>
          <w:szCs w:val="24"/>
        </w:rPr>
      </w:pPr>
      <w:r w:rsidRPr="00A645EC">
        <w:rPr>
          <w:rFonts w:ascii="Times New Roman" w:hAnsi="Times New Roman" w:cs="Times New Roman"/>
          <w:sz w:val="24"/>
          <w:szCs w:val="24"/>
        </w:rPr>
        <w:t>In this study, we use data from six 4-ha forest plots in Sepilok, and three 1-ha plots and 1 50-ha plot in Danum. Three forest types spanning an edaphic gradient are present within Sepilok: alluvial forest in the valleys (n = 2 plots); sandstone forests on hillsides and crests (n = 1 plot); and heath forests (</w:t>
      </w:r>
      <w:r w:rsidRPr="00630DFD">
        <w:rPr>
          <w:rFonts w:ascii="Times New Roman" w:hAnsi="Times New Roman" w:cs="Times New Roman"/>
          <w:i/>
          <w:iCs/>
          <w:sz w:val="24"/>
          <w:szCs w:val="24"/>
        </w:rPr>
        <w:t>kerangas</w:t>
      </w:r>
      <w:r w:rsidRPr="00A645EC">
        <w:rPr>
          <w:rFonts w:ascii="Times New Roman" w:hAnsi="Times New Roman" w:cs="Times New Roman"/>
          <w:sz w:val="24"/>
          <w:szCs w:val="24"/>
        </w:rPr>
        <w:t>) dominating more acidic podzolic soils (n = 3 plots)</w:t>
      </w:r>
      <w:r w:rsidR="003A4077">
        <w:rPr>
          <w:rFonts w:ascii="Times New Roman" w:hAnsi="Times New Roman" w:cs="Times New Roman"/>
          <w:sz w:val="24"/>
          <w:szCs w:val="24"/>
        </w:rPr>
        <w:t xml:space="preserve"> (</w:t>
      </w:r>
      <w:commentRangeStart w:id="11"/>
      <w:r w:rsidR="003A4077">
        <w:rPr>
          <w:rFonts w:ascii="Times New Roman" w:hAnsi="Times New Roman" w:cs="Times New Roman"/>
          <w:sz w:val="24"/>
          <w:szCs w:val="24"/>
        </w:rPr>
        <w:t>XX</w:t>
      </w:r>
      <w:commentRangeEnd w:id="11"/>
      <w:r w:rsidR="003A4077">
        <w:rPr>
          <w:rStyle w:val="CommentReference"/>
          <w:rFonts w:asciiTheme="minorHAnsi" w:hAnsiTheme="minorHAnsi"/>
        </w:rPr>
        <w:commentReference w:id="11"/>
      </w:r>
      <w:r w:rsidR="003A4077">
        <w:rPr>
          <w:rFonts w:ascii="Times New Roman" w:hAnsi="Times New Roman" w:cs="Times New Roman"/>
          <w:sz w:val="24"/>
          <w:szCs w:val="24"/>
        </w:rPr>
        <w:t>)</w:t>
      </w:r>
      <w:r w:rsidRPr="00A645EC">
        <w:rPr>
          <w:rFonts w:ascii="Times New Roman" w:hAnsi="Times New Roman" w:cs="Times New Roman"/>
          <w:sz w:val="24"/>
          <w:szCs w:val="24"/>
        </w:rPr>
        <w:t>. Previous studies have underscored how these distinct forest types differ not only in their species composition and diversity, but also in terms of nutrient cycling, forest structure, and aboveground carbon (Austin &amp; GreigSmith 1968; Dent et al. 2006; Coomes et al. 2017).</w:t>
      </w:r>
    </w:p>
    <w:p w14:paraId="60BCA410" w14:textId="77777777" w:rsidR="00576D22" w:rsidRPr="00A645EC" w:rsidRDefault="00576D22" w:rsidP="003119BC">
      <w:pPr>
        <w:pStyle w:val="PlainText"/>
        <w:spacing w:line="480" w:lineRule="auto"/>
        <w:rPr>
          <w:rFonts w:ascii="Times New Roman" w:hAnsi="Times New Roman" w:cs="Times New Roman"/>
          <w:sz w:val="24"/>
          <w:szCs w:val="24"/>
        </w:rPr>
      </w:pPr>
    </w:p>
    <w:p w14:paraId="3FEEEC74" w14:textId="77777777" w:rsidR="00576D22" w:rsidRPr="00A645EC" w:rsidRDefault="00576D22" w:rsidP="003119BC">
      <w:pPr>
        <w:pStyle w:val="PlainText"/>
        <w:spacing w:line="480" w:lineRule="auto"/>
        <w:rPr>
          <w:rFonts w:ascii="Times New Roman" w:hAnsi="Times New Roman" w:cs="Times New Roman"/>
          <w:sz w:val="24"/>
          <w:szCs w:val="24"/>
        </w:rPr>
      </w:pPr>
      <w:r w:rsidRPr="00A645EC">
        <w:rPr>
          <w:rFonts w:ascii="Times New Roman" w:hAnsi="Times New Roman" w:cs="Times New Roman"/>
          <w:sz w:val="24"/>
          <w:szCs w:val="24"/>
        </w:rPr>
        <w:t>The three 1-ha Danum plots differ topographically and in terms of soil characteristics (</w:t>
      </w:r>
      <w:r w:rsidRPr="00EE4FE9">
        <w:rPr>
          <w:rFonts w:ascii="Times New Roman" w:hAnsi="Times New Roman" w:cs="Times New Roman"/>
          <w:sz w:val="24"/>
          <w:szCs w:val="24"/>
          <w:highlight w:val="yellow"/>
        </w:rPr>
        <w:t>Table X</w:t>
      </w:r>
      <w:r w:rsidRPr="00A645EC">
        <w:rPr>
          <w:rFonts w:ascii="Times New Roman" w:hAnsi="Times New Roman" w:cs="Times New Roman"/>
          <w:sz w:val="24"/>
          <w:szCs w:val="24"/>
        </w:rPr>
        <w:t xml:space="preserve">). We thus analyzed them separately as three distinct sites (referred to as DNM1, DNM2, and </w:t>
      </w:r>
      <w:r w:rsidRPr="00A645EC">
        <w:rPr>
          <w:rFonts w:ascii="Times New Roman" w:hAnsi="Times New Roman" w:cs="Times New Roman"/>
          <w:sz w:val="24"/>
          <w:szCs w:val="24"/>
        </w:rPr>
        <w:lastRenderedPageBreak/>
        <w:t xml:space="preserve">DNM3). The DNM1 plot is located on a relatively low lying, flat area, close to a stream. The DNM2 plot is on a SW facing slope, also near a stream, while the DNM3 plot is located on a small ridge. Although much larger, the Danum 50-ha plot (referred to as DNM50) incorporates an area with relatively homogeneous soil topography, dominated by a single mudstone/sandstone soil association. </w:t>
      </w:r>
    </w:p>
    <w:p w14:paraId="4BF1F488" w14:textId="77777777" w:rsidR="00576D22" w:rsidRPr="00A645EC" w:rsidRDefault="00576D22" w:rsidP="003119BC">
      <w:pPr>
        <w:pStyle w:val="PlainText"/>
        <w:spacing w:line="480" w:lineRule="auto"/>
        <w:rPr>
          <w:rFonts w:ascii="Times New Roman" w:hAnsi="Times New Roman" w:cs="Times New Roman"/>
          <w:sz w:val="24"/>
          <w:szCs w:val="24"/>
        </w:rPr>
      </w:pPr>
    </w:p>
    <w:p w14:paraId="1C3EEFCF" w14:textId="77777777" w:rsidR="00576D22" w:rsidRPr="00500392" w:rsidRDefault="00576D22" w:rsidP="003119BC">
      <w:pPr>
        <w:pStyle w:val="PlainText"/>
        <w:spacing w:line="480" w:lineRule="auto"/>
        <w:rPr>
          <w:rFonts w:ascii="Times New Roman" w:hAnsi="Times New Roman" w:cs="Times New Roman"/>
          <w:b/>
          <w:bCs/>
          <w:i/>
          <w:iCs/>
          <w:sz w:val="24"/>
          <w:szCs w:val="24"/>
        </w:rPr>
      </w:pPr>
      <w:r w:rsidRPr="00500392">
        <w:rPr>
          <w:rFonts w:ascii="Times New Roman" w:hAnsi="Times New Roman" w:cs="Times New Roman"/>
          <w:b/>
          <w:bCs/>
          <w:i/>
          <w:iCs/>
          <w:sz w:val="24"/>
          <w:szCs w:val="24"/>
        </w:rPr>
        <w:t>Inventory plot and airborne remote sensing data</w:t>
      </w:r>
    </w:p>
    <w:p w14:paraId="358288FA" w14:textId="77777777" w:rsidR="00576D22" w:rsidRPr="00A645EC" w:rsidRDefault="00576D22" w:rsidP="003119BC">
      <w:pPr>
        <w:pStyle w:val="PlainText"/>
        <w:spacing w:line="480" w:lineRule="auto"/>
        <w:rPr>
          <w:rFonts w:ascii="Times New Roman" w:hAnsi="Times New Roman" w:cs="Times New Roman"/>
          <w:sz w:val="24"/>
          <w:szCs w:val="24"/>
        </w:rPr>
      </w:pPr>
      <w:r w:rsidRPr="00A645EC">
        <w:rPr>
          <w:rFonts w:ascii="Times New Roman" w:hAnsi="Times New Roman" w:cs="Times New Roman"/>
          <w:sz w:val="24"/>
          <w:szCs w:val="24"/>
        </w:rPr>
        <w:t xml:space="preserve">Each plot, except the 50-ha plot, was censused three times, between 2006 and 2016 for the Danum plots, and between 2001 and 2014 for the Sepilok plots. The 50-ha plot in Danum was censused twice between 2011 and 2019. For the purposes of this analysis, each 4-ha and 50-ha plot was subdivided into 1-ha subplots. </w:t>
      </w:r>
    </w:p>
    <w:p w14:paraId="6BCDC22C" w14:textId="77777777" w:rsidR="00576D22" w:rsidRPr="00A645EC" w:rsidRDefault="00576D22" w:rsidP="003119BC">
      <w:pPr>
        <w:pStyle w:val="PlainText"/>
        <w:spacing w:line="480" w:lineRule="auto"/>
        <w:rPr>
          <w:rFonts w:ascii="Times New Roman" w:hAnsi="Times New Roman" w:cs="Times New Roman"/>
          <w:sz w:val="24"/>
          <w:szCs w:val="24"/>
        </w:rPr>
      </w:pPr>
    </w:p>
    <w:p w14:paraId="4F9F0CA4" w14:textId="07F17D0A" w:rsidR="00576D22" w:rsidRPr="00500392" w:rsidRDefault="00576D22" w:rsidP="003119BC">
      <w:pPr>
        <w:pStyle w:val="PlainText"/>
        <w:spacing w:line="480" w:lineRule="auto"/>
        <w:rPr>
          <w:rFonts w:ascii="Times New Roman" w:hAnsi="Times New Roman" w:cs="Times New Roman"/>
          <w:b/>
          <w:bCs/>
          <w:i/>
          <w:iCs/>
          <w:sz w:val="24"/>
          <w:szCs w:val="24"/>
        </w:rPr>
      </w:pPr>
      <w:r w:rsidRPr="00500392">
        <w:rPr>
          <w:rFonts w:ascii="Times New Roman" w:hAnsi="Times New Roman" w:cs="Times New Roman"/>
          <w:b/>
          <w:bCs/>
          <w:i/>
          <w:iCs/>
          <w:sz w:val="24"/>
          <w:szCs w:val="24"/>
        </w:rPr>
        <w:t xml:space="preserve">Three definitions of </w:t>
      </w:r>
      <w:r w:rsidRPr="000A120D">
        <w:rPr>
          <w:rFonts w:ascii="Times New Roman" w:hAnsi="Times New Roman" w:cs="Times New Roman"/>
          <w:b/>
          <w:bCs/>
          <w:i/>
          <w:iCs/>
          <w:sz w:val="24"/>
          <w:szCs w:val="24"/>
          <w:highlight w:val="yellow"/>
        </w:rPr>
        <w:t>emergent</w:t>
      </w:r>
      <w:r w:rsidR="000A120D">
        <w:rPr>
          <w:rFonts w:ascii="Times New Roman" w:hAnsi="Times New Roman" w:cs="Times New Roman"/>
          <w:b/>
          <w:bCs/>
          <w:i/>
          <w:iCs/>
          <w:sz w:val="24"/>
          <w:szCs w:val="24"/>
        </w:rPr>
        <w:t xml:space="preserve"> / Three tall tree definitions </w:t>
      </w:r>
    </w:p>
    <w:p w14:paraId="3787E63B" w14:textId="32B97B6A" w:rsidR="007E1AA0" w:rsidRDefault="007E1AA0" w:rsidP="007E1AA0">
      <w:pPr>
        <w:pStyle w:val="PlainText"/>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Species vs. tree-level classification as emergent</w:t>
      </w:r>
    </w:p>
    <w:p w14:paraId="23B4D6C2" w14:textId="4D76582B" w:rsidR="00576D22" w:rsidRPr="00A645EC" w:rsidRDefault="00576D22" w:rsidP="003119BC">
      <w:pPr>
        <w:pStyle w:val="PlainText"/>
        <w:spacing w:line="480" w:lineRule="auto"/>
        <w:rPr>
          <w:rFonts w:ascii="Times New Roman" w:hAnsi="Times New Roman" w:cs="Times New Roman"/>
          <w:sz w:val="24"/>
          <w:szCs w:val="24"/>
        </w:rPr>
      </w:pPr>
      <w:r w:rsidRPr="00A645EC">
        <w:rPr>
          <w:rFonts w:ascii="Times New Roman" w:hAnsi="Times New Roman" w:cs="Times New Roman"/>
          <w:sz w:val="24"/>
          <w:szCs w:val="24"/>
        </w:rPr>
        <w:t>The first definition used for classifying emergent stems was based on the distribution of DBH</w:t>
      </w:r>
      <w:r w:rsidR="00570419">
        <w:rPr>
          <w:rFonts w:ascii="Times New Roman" w:hAnsi="Times New Roman" w:cs="Times New Roman"/>
          <w:sz w:val="24"/>
          <w:szCs w:val="24"/>
        </w:rPr>
        <w:t xml:space="preserve">, defined as </w:t>
      </w:r>
      <w:commentRangeStart w:id="12"/>
      <w:del w:id="13" w:author="elsa ordway" w:date="2021-02-26T16:23:00Z">
        <w:r w:rsidRPr="00A645EC" w:rsidDel="00570419">
          <w:rPr>
            <w:rFonts w:ascii="Times New Roman" w:hAnsi="Times New Roman" w:cs="Times New Roman"/>
            <w:sz w:val="24"/>
            <w:szCs w:val="24"/>
          </w:rPr>
          <w:delText>100 cm DBH</w:delText>
        </w:r>
        <w:commentRangeEnd w:id="12"/>
        <w:r w:rsidR="000E5009" w:rsidDel="00570419">
          <w:rPr>
            <w:rStyle w:val="CommentReference"/>
            <w:rFonts w:asciiTheme="minorHAnsi" w:hAnsiTheme="minorHAnsi"/>
          </w:rPr>
          <w:commentReference w:id="12"/>
        </w:r>
        <w:r w:rsidRPr="00A645EC" w:rsidDel="00570419">
          <w:rPr>
            <w:rFonts w:ascii="Times New Roman" w:hAnsi="Times New Roman" w:cs="Times New Roman"/>
            <w:sz w:val="24"/>
            <w:szCs w:val="24"/>
          </w:rPr>
          <w:delText xml:space="preserve">, being </w:delText>
        </w:r>
      </w:del>
      <w:r w:rsidRPr="00A645EC">
        <w:rPr>
          <w:rFonts w:ascii="Times New Roman" w:hAnsi="Times New Roman" w:cs="Times New Roman"/>
          <w:sz w:val="24"/>
          <w:szCs w:val="24"/>
        </w:rPr>
        <w:t>the 99</w:t>
      </w:r>
      <w:r w:rsidRPr="000A120D">
        <w:rPr>
          <w:rFonts w:ascii="Times New Roman" w:hAnsi="Times New Roman" w:cs="Times New Roman"/>
          <w:sz w:val="24"/>
          <w:szCs w:val="24"/>
          <w:vertAlign w:val="superscript"/>
        </w:rPr>
        <w:t>th</w:t>
      </w:r>
      <w:r w:rsidR="000A120D">
        <w:rPr>
          <w:rFonts w:ascii="Times New Roman" w:hAnsi="Times New Roman" w:cs="Times New Roman"/>
          <w:sz w:val="24"/>
          <w:szCs w:val="24"/>
        </w:rPr>
        <w:t xml:space="preserve"> </w:t>
      </w:r>
      <w:r w:rsidRPr="00A645EC">
        <w:rPr>
          <w:rFonts w:ascii="Times New Roman" w:hAnsi="Times New Roman" w:cs="Times New Roman"/>
          <w:sz w:val="24"/>
          <w:szCs w:val="24"/>
        </w:rPr>
        <w:t xml:space="preserve">percentile of </w:t>
      </w:r>
      <w:r w:rsidR="00570419">
        <w:rPr>
          <w:rFonts w:ascii="Times New Roman" w:hAnsi="Times New Roman" w:cs="Times New Roman"/>
          <w:sz w:val="24"/>
          <w:szCs w:val="24"/>
        </w:rPr>
        <w:t xml:space="preserve">all </w:t>
      </w:r>
      <w:r w:rsidR="00920530">
        <w:rPr>
          <w:rFonts w:ascii="Times New Roman" w:hAnsi="Times New Roman" w:cs="Times New Roman"/>
          <w:sz w:val="24"/>
          <w:szCs w:val="24"/>
        </w:rPr>
        <w:t>canopy trees (</w:t>
      </w:r>
      <w:r w:rsidR="00570419">
        <w:rPr>
          <w:rFonts w:ascii="Times New Roman" w:hAnsi="Times New Roman" w:cs="Times New Roman"/>
          <w:sz w:val="24"/>
          <w:szCs w:val="24"/>
        </w:rPr>
        <w:t xml:space="preserve">stems </w:t>
      </w:r>
      <w:r w:rsidR="00500D03">
        <w:rPr>
          <w:rFonts w:ascii="Times New Roman" w:hAnsi="Times New Roman" w:cs="Times New Roman"/>
          <w:sz w:val="24"/>
          <w:szCs w:val="24"/>
        </w:rPr>
        <w:t>≥</w:t>
      </w:r>
      <w:r w:rsidR="00570419">
        <w:rPr>
          <w:rFonts w:ascii="Times New Roman" w:hAnsi="Times New Roman" w:cs="Times New Roman"/>
          <w:sz w:val="24"/>
          <w:szCs w:val="24"/>
        </w:rPr>
        <w:t xml:space="preserve"> </w:t>
      </w:r>
      <w:r w:rsidRPr="00A645EC">
        <w:rPr>
          <w:rFonts w:ascii="Times New Roman" w:hAnsi="Times New Roman" w:cs="Times New Roman"/>
          <w:sz w:val="24"/>
          <w:szCs w:val="24"/>
        </w:rPr>
        <w:t xml:space="preserve">10 cm </w:t>
      </w:r>
      <w:r w:rsidR="00570419">
        <w:rPr>
          <w:rFonts w:ascii="Times New Roman" w:hAnsi="Times New Roman" w:cs="Times New Roman"/>
          <w:sz w:val="24"/>
          <w:szCs w:val="24"/>
        </w:rPr>
        <w:t>DBH</w:t>
      </w:r>
      <w:r w:rsidR="00920530">
        <w:rPr>
          <w:rFonts w:ascii="Times New Roman" w:hAnsi="Times New Roman" w:cs="Times New Roman"/>
          <w:sz w:val="24"/>
          <w:szCs w:val="24"/>
        </w:rPr>
        <w:t xml:space="preserve">; </w:t>
      </w:r>
      <w:r w:rsidRPr="00A645EC">
        <w:rPr>
          <w:rFonts w:ascii="Times New Roman" w:hAnsi="Times New Roman" w:cs="Times New Roman"/>
          <w:sz w:val="24"/>
          <w:szCs w:val="24"/>
        </w:rPr>
        <w:t>Fig. 2).</w:t>
      </w:r>
      <w:r w:rsidR="000A120D">
        <w:rPr>
          <w:rFonts w:ascii="Times New Roman" w:hAnsi="Times New Roman" w:cs="Times New Roman"/>
          <w:sz w:val="24"/>
          <w:szCs w:val="24"/>
        </w:rPr>
        <w:t xml:space="preserve"> </w:t>
      </w:r>
      <w:r w:rsidR="007E1AA0">
        <w:rPr>
          <w:rFonts w:ascii="Times New Roman" w:hAnsi="Times New Roman" w:cs="Times New Roman"/>
          <w:sz w:val="24"/>
          <w:szCs w:val="24"/>
        </w:rPr>
        <w:t xml:space="preserve">Species </w:t>
      </w:r>
      <w:r w:rsidR="001F53C4">
        <w:rPr>
          <w:rFonts w:ascii="Times New Roman" w:hAnsi="Times New Roman" w:cs="Times New Roman"/>
          <w:sz w:val="24"/>
          <w:szCs w:val="24"/>
        </w:rPr>
        <w:t xml:space="preserve">were classified as emergent if any individual within the entire sample of trees across all plots was </w:t>
      </w:r>
      <w:r w:rsidR="000A120D">
        <w:rPr>
          <w:rFonts w:ascii="Times New Roman" w:hAnsi="Times New Roman" w:cs="Times New Roman"/>
          <w:sz w:val="24"/>
          <w:szCs w:val="24"/>
        </w:rPr>
        <w:t xml:space="preserve">≥ </w:t>
      </w:r>
      <w:r w:rsidR="000A120D" w:rsidRPr="009D6B8D">
        <w:rPr>
          <w:rFonts w:ascii="Times New Roman" w:hAnsi="Times New Roman" w:cs="Times New Roman"/>
          <w:sz w:val="24"/>
          <w:szCs w:val="24"/>
          <w:highlight w:val="yellow"/>
        </w:rPr>
        <w:t>X</w:t>
      </w:r>
      <w:r w:rsidR="000A120D">
        <w:rPr>
          <w:rFonts w:ascii="Times New Roman" w:hAnsi="Times New Roman" w:cs="Times New Roman"/>
          <w:sz w:val="24"/>
          <w:szCs w:val="24"/>
        </w:rPr>
        <w:t xml:space="preserve"> cm DBH (the </w:t>
      </w:r>
      <w:r w:rsidR="001F53C4">
        <w:rPr>
          <w:rFonts w:ascii="Times New Roman" w:hAnsi="Times New Roman" w:cs="Times New Roman"/>
          <w:sz w:val="24"/>
          <w:szCs w:val="24"/>
        </w:rPr>
        <w:t xml:space="preserve">DBH </w:t>
      </w:r>
      <w:r w:rsidR="000A120D">
        <w:rPr>
          <w:rFonts w:ascii="Times New Roman" w:hAnsi="Times New Roman" w:cs="Times New Roman"/>
          <w:sz w:val="24"/>
          <w:szCs w:val="24"/>
        </w:rPr>
        <w:t>99</w:t>
      </w:r>
      <w:r w:rsidR="000A120D" w:rsidRPr="000A120D">
        <w:rPr>
          <w:rFonts w:ascii="Times New Roman" w:hAnsi="Times New Roman" w:cs="Times New Roman"/>
          <w:sz w:val="24"/>
          <w:szCs w:val="24"/>
          <w:vertAlign w:val="superscript"/>
        </w:rPr>
        <w:t>th</w:t>
      </w:r>
      <w:r w:rsidR="000A120D">
        <w:rPr>
          <w:rFonts w:ascii="Times New Roman" w:hAnsi="Times New Roman" w:cs="Times New Roman"/>
          <w:sz w:val="24"/>
          <w:szCs w:val="24"/>
        </w:rPr>
        <w:t xml:space="preserve"> percentile)</w:t>
      </w:r>
      <w:r w:rsidR="00314B7C">
        <w:rPr>
          <w:rFonts w:ascii="Times New Roman" w:hAnsi="Times New Roman" w:cs="Times New Roman"/>
          <w:sz w:val="24"/>
          <w:szCs w:val="24"/>
        </w:rPr>
        <w:t>, based on their observed potential to become emergent.</w:t>
      </w:r>
      <w:r w:rsidR="004F7D0A">
        <w:rPr>
          <w:rFonts w:ascii="Times New Roman" w:hAnsi="Times New Roman" w:cs="Times New Roman"/>
          <w:sz w:val="24"/>
          <w:szCs w:val="24"/>
        </w:rPr>
        <w:t xml:space="preserve"> </w:t>
      </w:r>
      <w:r w:rsidR="00570419">
        <w:rPr>
          <w:rFonts w:ascii="Times New Roman" w:hAnsi="Times New Roman" w:cs="Times New Roman"/>
          <w:sz w:val="24"/>
          <w:szCs w:val="24"/>
        </w:rPr>
        <w:t>T</w:t>
      </w:r>
      <w:r w:rsidRPr="00A645EC">
        <w:rPr>
          <w:rFonts w:ascii="Times New Roman" w:hAnsi="Times New Roman" w:cs="Times New Roman"/>
          <w:sz w:val="24"/>
          <w:szCs w:val="24"/>
        </w:rPr>
        <w:t xml:space="preserve">he second definition was </w:t>
      </w:r>
      <w:r w:rsidR="00570419">
        <w:rPr>
          <w:rFonts w:ascii="Times New Roman" w:hAnsi="Times New Roman" w:cs="Times New Roman"/>
          <w:sz w:val="24"/>
          <w:szCs w:val="24"/>
        </w:rPr>
        <w:t xml:space="preserve">similarly based on a percentile of a </w:t>
      </w:r>
      <w:r w:rsidRPr="00A645EC">
        <w:rPr>
          <w:rFonts w:ascii="Times New Roman" w:hAnsi="Times New Roman" w:cs="Times New Roman"/>
          <w:sz w:val="24"/>
          <w:szCs w:val="24"/>
        </w:rPr>
        <w:t>distribution</w:t>
      </w:r>
      <w:r w:rsidR="00570419">
        <w:rPr>
          <w:rFonts w:ascii="Times New Roman" w:hAnsi="Times New Roman" w:cs="Times New Roman"/>
          <w:sz w:val="24"/>
          <w:szCs w:val="24"/>
        </w:rPr>
        <w:t xml:space="preserve">, </w:t>
      </w:r>
      <w:r w:rsidR="00920530">
        <w:rPr>
          <w:rFonts w:ascii="Times New Roman" w:hAnsi="Times New Roman" w:cs="Times New Roman"/>
          <w:sz w:val="24"/>
          <w:szCs w:val="24"/>
        </w:rPr>
        <w:t xml:space="preserve">although the definition was determined based on </w:t>
      </w:r>
      <w:r w:rsidR="00570419">
        <w:rPr>
          <w:rFonts w:ascii="Times New Roman" w:hAnsi="Times New Roman" w:cs="Times New Roman"/>
          <w:sz w:val="24"/>
          <w:szCs w:val="24"/>
        </w:rPr>
        <w:t xml:space="preserve">tree </w:t>
      </w:r>
      <w:commentRangeStart w:id="14"/>
      <w:r w:rsidR="00570419">
        <w:rPr>
          <w:rFonts w:ascii="Times New Roman" w:hAnsi="Times New Roman" w:cs="Times New Roman"/>
          <w:sz w:val="24"/>
          <w:szCs w:val="24"/>
        </w:rPr>
        <w:t xml:space="preserve">height rather </w:t>
      </w:r>
      <w:r w:rsidR="00920530">
        <w:rPr>
          <w:rFonts w:ascii="Times New Roman" w:hAnsi="Times New Roman" w:cs="Times New Roman"/>
          <w:sz w:val="24"/>
          <w:szCs w:val="24"/>
        </w:rPr>
        <w:t xml:space="preserve">than </w:t>
      </w:r>
      <w:r w:rsidR="00570419">
        <w:rPr>
          <w:rFonts w:ascii="Times New Roman" w:hAnsi="Times New Roman" w:cs="Times New Roman"/>
          <w:sz w:val="24"/>
          <w:szCs w:val="24"/>
        </w:rPr>
        <w:t>diameter measurements</w:t>
      </w:r>
      <w:commentRangeEnd w:id="14"/>
      <w:r w:rsidR="00570419">
        <w:rPr>
          <w:rStyle w:val="CommentReference"/>
          <w:rFonts w:asciiTheme="minorHAnsi" w:hAnsiTheme="minorHAnsi"/>
        </w:rPr>
        <w:commentReference w:id="14"/>
      </w:r>
      <w:r w:rsidRPr="00A645EC">
        <w:rPr>
          <w:rFonts w:ascii="Times New Roman" w:hAnsi="Times New Roman" w:cs="Times New Roman"/>
          <w:sz w:val="24"/>
          <w:szCs w:val="24"/>
        </w:rPr>
        <w:t xml:space="preserve">. </w:t>
      </w:r>
      <w:r w:rsidR="002715F1">
        <w:rPr>
          <w:rFonts w:ascii="Times New Roman" w:hAnsi="Times New Roman" w:cs="Times New Roman"/>
          <w:sz w:val="24"/>
          <w:szCs w:val="24"/>
        </w:rPr>
        <w:t>W</w:t>
      </w:r>
      <w:r w:rsidRPr="00A645EC">
        <w:rPr>
          <w:rFonts w:ascii="Times New Roman" w:hAnsi="Times New Roman" w:cs="Times New Roman"/>
          <w:sz w:val="24"/>
          <w:szCs w:val="24"/>
        </w:rPr>
        <w:t xml:space="preserve">e used LiDAR top-of-canopy height data </w:t>
      </w:r>
      <w:r w:rsidR="002715F1" w:rsidRPr="00A645EC">
        <w:rPr>
          <w:rFonts w:ascii="Times New Roman" w:hAnsi="Times New Roman" w:cs="Times New Roman"/>
          <w:sz w:val="24"/>
          <w:szCs w:val="24"/>
        </w:rPr>
        <w:t xml:space="preserve">for the Danum 50-ha plot </w:t>
      </w:r>
      <w:r w:rsidR="002715F1">
        <w:rPr>
          <w:rFonts w:ascii="Times New Roman" w:hAnsi="Times New Roman" w:cs="Times New Roman"/>
          <w:sz w:val="24"/>
          <w:szCs w:val="24"/>
        </w:rPr>
        <w:t xml:space="preserve">to quantify height percentiles for the second definition, </w:t>
      </w:r>
      <w:r w:rsidRPr="00A645EC">
        <w:rPr>
          <w:rFonts w:ascii="Times New Roman" w:hAnsi="Times New Roman" w:cs="Times New Roman"/>
          <w:sz w:val="24"/>
          <w:szCs w:val="24"/>
        </w:rPr>
        <w:t xml:space="preserve">and estimated height from DBH measurements </w:t>
      </w:r>
      <w:r w:rsidR="002715F1">
        <w:rPr>
          <w:rFonts w:ascii="Times New Roman" w:hAnsi="Times New Roman" w:cs="Times New Roman"/>
          <w:sz w:val="24"/>
          <w:szCs w:val="24"/>
        </w:rPr>
        <w:t xml:space="preserve">across all sites for comparison </w:t>
      </w:r>
      <w:r w:rsidRPr="00A645EC">
        <w:rPr>
          <w:rFonts w:ascii="Times New Roman" w:hAnsi="Times New Roman" w:cs="Times New Roman"/>
          <w:sz w:val="24"/>
          <w:szCs w:val="24"/>
        </w:rPr>
        <w:t xml:space="preserve">using the Southeast Asia regional height-diameter allometry described in </w:t>
      </w:r>
      <w:r w:rsidRPr="00A645EC">
        <w:rPr>
          <w:rFonts w:ascii="Times New Roman" w:hAnsi="Times New Roman" w:cs="Times New Roman"/>
          <w:sz w:val="24"/>
          <w:szCs w:val="24"/>
        </w:rPr>
        <w:lastRenderedPageBreak/>
        <w:t>Feldpausch et al. (2011).</w:t>
      </w:r>
      <w:r w:rsidR="00E04D3C">
        <w:rPr>
          <w:rFonts w:ascii="Times New Roman" w:hAnsi="Times New Roman" w:cs="Times New Roman"/>
          <w:sz w:val="24"/>
          <w:szCs w:val="24"/>
        </w:rPr>
        <w:t xml:space="preserve"> Using the LiDAR data, w</w:t>
      </w:r>
      <w:r w:rsidRPr="00A645EC">
        <w:rPr>
          <w:rFonts w:ascii="Times New Roman" w:hAnsi="Times New Roman" w:cs="Times New Roman"/>
          <w:sz w:val="24"/>
          <w:szCs w:val="24"/>
        </w:rPr>
        <w:t xml:space="preserve">e hand delineated all visible tree crowns in DNM50. </w:t>
      </w:r>
      <w:commentRangeStart w:id="15"/>
      <w:r w:rsidRPr="00A645EC">
        <w:rPr>
          <w:rFonts w:ascii="Times New Roman" w:hAnsi="Times New Roman" w:cs="Times New Roman"/>
          <w:sz w:val="24"/>
          <w:szCs w:val="24"/>
        </w:rPr>
        <w:t>The mean height was then estimated, and the 90th percentile of the distribution of the crown-level mean height (</w:t>
      </w:r>
      <w:commentRangeStart w:id="16"/>
      <w:r w:rsidRPr="00A645EC">
        <w:rPr>
          <w:rFonts w:ascii="Times New Roman" w:hAnsi="Times New Roman" w:cs="Times New Roman"/>
          <w:sz w:val="24"/>
          <w:szCs w:val="24"/>
        </w:rPr>
        <w:t>57 m high</w:t>
      </w:r>
      <w:commentRangeEnd w:id="15"/>
      <w:r w:rsidR="00833550">
        <w:rPr>
          <w:rStyle w:val="CommentReference"/>
          <w:rFonts w:asciiTheme="minorHAnsi" w:hAnsiTheme="minorHAnsi"/>
        </w:rPr>
        <w:commentReference w:id="15"/>
      </w:r>
      <w:commentRangeEnd w:id="16"/>
      <w:r w:rsidR="00313F1C">
        <w:rPr>
          <w:rStyle w:val="CommentReference"/>
          <w:rFonts w:asciiTheme="minorHAnsi" w:hAnsiTheme="minorHAnsi"/>
        </w:rPr>
        <w:commentReference w:id="16"/>
      </w:r>
      <w:r w:rsidRPr="00A645EC">
        <w:rPr>
          <w:rFonts w:ascii="Times New Roman" w:hAnsi="Times New Roman" w:cs="Times New Roman"/>
          <w:sz w:val="24"/>
          <w:szCs w:val="24"/>
        </w:rPr>
        <w:t xml:space="preserve">) was used to identify the threshold for defining </w:t>
      </w:r>
      <w:r w:rsidR="00920530">
        <w:rPr>
          <w:rFonts w:ascii="Times New Roman" w:hAnsi="Times New Roman" w:cs="Times New Roman"/>
          <w:sz w:val="24"/>
          <w:szCs w:val="24"/>
        </w:rPr>
        <w:t>crowns</w:t>
      </w:r>
      <w:r w:rsidRPr="00A645EC">
        <w:rPr>
          <w:rFonts w:ascii="Times New Roman" w:hAnsi="Times New Roman" w:cs="Times New Roman"/>
          <w:sz w:val="24"/>
          <w:szCs w:val="24"/>
        </w:rPr>
        <w:t xml:space="preserve"> as emergent or non-emergent. The cut-off of 57 m was identified and</w:t>
      </w:r>
      <w:r w:rsidR="00920530">
        <w:rPr>
          <w:rFonts w:ascii="Times New Roman" w:hAnsi="Times New Roman" w:cs="Times New Roman"/>
          <w:sz w:val="24"/>
          <w:szCs w:val="24"/>
        </w:rPr>
        <w:t xml:space="preserve"> then</w:t>
      </w:r>
      <w:r w:rsidRPr="00A645EC">
        <w:rPr>
          <w:rFonts w:ascii="Times New Roman" w:hAnsi="Times New Roman" w:cs="Times New Roman"/>
          <w:sz w:val="24"/>
          <w:szCs w:val="24"/>
        </w:rPr>
        <w:t xml:space="preserve"> applied across all sites using the estimated height of the forest inventory plot data. Thus, for definitions one and two, a species was classified as emergent if at least one stem for a given species was </w:t>
      </w:r>
      <w:r w:rsidR="00FF2AEB">
        <w:rPr>
          <w:rFonts w:ascii="Times New Roman" w:hAnsi="Times New Roman" w:cs="Times New Roman"/>
          <w:sz w:val="24"/>
          <w:szCs w:val="24"/>
        </w:rPr>
        <w:t>≥</w:t>
      </w:r>
      <w:r w:rsidR="00FF2AEB" w:rsidRPr="00681440">
        <w:rPr>
          <w:rFonts w:ascii="Times New Roman" w:hAnsi="Times New Roman" w:cs="Times New Roman"/>
          <w:sz w:val="24"/>
          <w:szCs w:val="24"/>
          <w:highlight w:val="yellow"/>
        </w:rPr>
        <w:t>1</w:t>
      </w:r>
      <w:r w:rsidRPr="00681440">
        <w:rPr>
          <w:rFonts w:ascii="Times New Roman" w:hAnsi="Times New Roman" w:cs="Times New Roman"/>
          <w:sz w:val="24"/>
          <w:szCs w:val="24"/>
          <w:highlight w:val="yellow"/>
        </w:rPr>
        <w:t>00</w:t>
      </w:r>
      <w:r w:rsidRPr="00A645EC">
        <w:rPr>
          <w:rFonts w:ascii="Times New Roman" w:hAnsi="Times New Roman" w:cs="Times New Roman"/>
          <w:sz w:val="24"/>
          <w:szCs w:val="24"/>
        </w:rPr>
        <w:t xml:space="preserve"> cm DBH or </w:t>
      </w:r>
      <w:r w:rsidR="00FF2AEB">
        <w:rPr>
          <w:rFonts w:ascii="Times New Roman" w:hAnsi="Times New Roman" w:cs="Times New Roman"/>
          <w:sz w:val="24"/>
          <w:szCs w:val="24"/>
        </w:rPr>
        <w:t>≥</w:t>
      </w:r>
      <w:r w:rsidRPr="00A645EC">
        <w:rPr>
          <w:rFonts w:ascii="Times New Roman" w:hAnsi="Times New Roman" w:cs="Times New Roman"/>
          <w:sz w:val="24"/>
          <w:szCs w:val="24"/>
        </w:rPr>
        <w:t xml:space="preserve">57 m height respectively. </w:t>
      </w:r>
    </w:p>
    <w:p w14:paraId="6B9F8885" w14:textId="77777777" w:rsidR="00576D22" w:rsidRPr="00A645EC" w:rsidRDefault="00576D22" w:rsidP="003119BC">
      <w:pPr>
        <w:pStyle w:val="PlainText"/>
        <w:spacing w:line="480" w:lineRule="auto"/>
        <w:rPr>
          <w:rFonts w:ascii="Times New Roman" w:hAnsi="Times New Roman" w:cs="Times New Roman"/>
          <w:sz w:val="24"/>
          <w:szCs w:val="24"/>
        </w:rPr>
      </w:pPr>
    </w:p>
    <w:p w14:paraId="6245516C" w14:textId="1BA652E9" w:rsidR="00576D22" w:rsidRPr="00A645EC" w:rsidRDefault="00576D22" w:rsidP="003119BC">
      <w:pPr>
        <w:pStyle w:val="PlainText"/>
        <w:spacing w:line="480" w:lineRule="auto"/>
        <w:rPr>
          <w:rFonts w:ascii="Times New Roman" w:hAnsi="Times New Roman" w:cs="Times New Roman"/>
          <w:sz w:val="24"/>
          <w:szCs w:val="24"/>
        </w:rPr>
      </w:pPr>
      <w:r w:rsidRPr="00A645EC">
        <w:rPr>
          <w:rFonts w:ascii="Times New Roman" w:hAnsi="Times New Roman" w:cs="Times New Roman"/>
          <w:sz w:val="24"/>
          <w:szCs w:val="24"/>
        </w:rPr>
        <w:t xml:space="preserve">The third definition was based on the relative height of a tree compared to its neighbors. Definition three leveraged the LiDAR data and was thus only possible to derive at DNM50.  We first masked the LiDAR </w:t>
      </w:r>
      <w:commentRangeStart w:id="17"/>
      <w:r w:rsidRPr="00A645EC">
        <w:rPr>
          <w:rFonts w:ascii="Times New Roman" w:hAnsi="Times New Roman" w:cs="Times New Roman"/>
          <w:sz w:val="24"/>
          <w:szCs w:val="24"/>
        </w:rPr>
        <w:t>TCH</w:t>
      </w:r>
      <w:commentRangeEnd w:id="17"/>
      <w:r w:rsidR="00E20CF8">
        <w:rPr>
          <w:rStyle w:val="CommentReference"/>
          <w:rFonts w:asciiTheme="minorHAnsi" w:hAnsiTheme="minorHAnsi"/>
        </w:rPr>
        <w:commentReference w:id="17"/>
      </w:r>
      <w:r w:rsidRPr="00A645EC">
        <w:rPr>
          <w:rFonts w:ascii="Times New Roman" w:hAnsi="Times New Roman" w:cs="Times New Roman"/>
          <w:sz w:val="24"/>
          <w:szCs w:val="24"/>
        </w:rPr>
        <w:t xml:space="preserve"> data to only include the tallest pixels, equivalent to the mean canopy height plus 1.5 standard deviation (&gt; 56.96 m; Davies et al. 2017). To select crowns that were taller than their neighbors, we calculated the local maxima across DNM50, </w:t>
      </w:r>
      <w:commentRangeStart w:id="18"/>
      <w:r w:rsidRPr="00A645EC">
        <w:rPr>
          <w:rFonts w:ascii="Times New Roman" w:hAnsi="Times New Roman" w:cs="Times New Roman"/>
          <w:sz w:val="24"/>
          <w:szCs w:val="24"/>
        </w:rPr>
        <w:t>defined as the tallest pixel within a circular neighborhood of 25 m (Alexander et al. 2018</w:t>
      </w:r>
      <w:commentRangeEnd w:id="18"/>
      <w:r w:rsidR="000B5E77">
        <w:rPr>
          <w:rStyle w:val="CommentReference"/>
          <w:rFonts w:asciiTheme="minorHAnsi" w:hAnsiTheme="minorHAnsi"/>
        </w:rPr>
        <w:commentReference w:id="18"/>
      </w:r>
      <w:r w:rsidRPr="00A645EC">
        <w:rPr>
          <w:rFonts w:ascii="Times New Roman" w:hAnsi="Times New Roman" w:cs="Times New Roman"/>
          <w:sz w:val="24"/>
          <w:szCs w:val="24"/>
        </w:rPr>
        <w:t>). All hand-delineated crowns that contained a local maximum were defined as emergent crowns</w:t>
      </w:r>
      <w:r w:rsidR="00A043DE">
        <w:rPr>
          <w:rFonts w:ascii="Times New Roman" w:hAnsi="Times New Roman" w:cs="Times New Roman"/>
          <w:sz w:val="24"/>
          <w:szCs w:val="24"/>
        </w:rPr>
        <w:t xml:space="preserve">. </w:t>
      </w:r>
    </w:p>
    <w:p w14:paraId="185186DC" w14:textId="77777777" w:rsidR="00576D22" w:rsidRPr="00A645EC" w:rsidRDefault="00576D22" w:rsidP="003119BC">
      <w:pPr>
        <w:pStyle w:val="PlainText"/>
        <w:spacing w:line="480" w:lineRule="auto"/>
        <w:rPr>
          <w:rFonts w:ascii="Times New Roman" w:hAnsi="Times New Roman" w:cs="Times New Roman"/>
          <w:sz w:val="24"/>
          <w:szCs w:val="24"/>
        </w:rPr>
      </w:pPr>
    </w:p>
    <w:p w14:paraId="0AAF6B9C" w14:textId="3F2FE157" w:rsidR="00576D22" w:rsidRPr="00500392" w:rsidRDefault="00500392" w:rsidP="003119BC">
      <w:pPr>
        <w:pStyle w:val="PlainText"/>
        <w:spacing w:line="480" w:lineRule="auto"/>
        <w:rPr>
          <w:rFonts w:ascii="Times New Roman" w:hAnsi="Times New Roman" w:cs="Times New Roman"/>
          <w:b/>
          <w:bCs/>
          <w:sz w:val="24"/>
          <w:szCs w:val="24"/>
        </w:rPr>
      </w:pPr>
      <w:r>
        <w:rPr>
          <w:rFonts w:ascii="Times New Roman" w:hAnsi="Times New Roman" w:cs="Times New Roman"/>
          <w:b/>
          <w:bCs/>
          <w:sz w:val="24"/>
          <w:szCs w:val="24"/>
        </w:rPr>
        <w:t>D</w:t>
      </w:r>
      <w:r w:rsidR="00576D22" w:rsidRPr="00500392">
        <w:rPr>
          <w:rFonts w:ascii="Times New Roman" w:hAnsi="Times New Roman" w:cs="Times New Roman"/>
          <w:b/>
          <w:bCs/>
          <w:sz w:val="24"/>
          <w:szCs w:val="24"/>
        </w:rPr>
        <w:t>iversity, demography, and trait variation</w:t>
      </w:r>
    </w:p>
    <w:p w14:paraId="06BFF04E" w14:textId="77777777" w:rsidR="00576D22" w:rsidRPr="00500392" w:rsidRDefault="00576D22" w:rsidP="003119BC">
      <w:pPr>
        <w:pStyle w:val="PlainText"/>
        <w:spacing w:line="480" w:lineRule="auto"/>
        <w:rPr>
          <w:rFonts w:ascii="Times New Roman" w:hAnsi="Times New Roman" w:cs="Times New Roman"/>
          <w:b/>
          <w:bCs/>
          <w:i/>
          <w:iCs/>
          <w:sz w:val="24"/>
          <w:szCs w:val="24"/>
        </w:rPr>
      </w:pPr>
      <w:r w:rsidRPr="00500392">
        <w:rPr>
          <w:rFonts w:ascii="Times New Roman" w:hAnsi="Times New Roman" w:cs="Times New Roman"/>
          <w:b/>
          <w:bCs/>
          <w:i/>
          <w:iCs/>
          <w:sz w:val="24"/>
          <w:szCs w:val="24"/>
        </w:rPr>
        <w:t>Diversity analysis</w:t>
      </w:r>
    </w:p>
    <w:p w14:paraId="0C728F65" w14:textId="5AC236D5" w:rsidR="00576D22" w:rsidRPr="00A645EC" w:rsidRDefault="00576D22" w:rsidP="003119BC">
      <w:pPr>
        <w:pStyle w:val="PlainText"/>
        <w:spacing w:line="480" w:lineRule="auto"/>
        <w:rPr>
          <w:rFonts w:ascii="Times New Roman" w:hAnsi="Times New Roman" w:cs="Times New Roman"/>
          <w:sz w:val="24"/>
          <w:szCs w:val="24"/>
        </w:rPr>
      </w:pPr>
      <w:r w:rsidRPr="00A645EC">
        <w:rPr>
          <w:rFonts w:ascii="Times New Roman" w:hAnsi="Times New Roman" w:cs="Times New Roman"/>
          <w:sz w:val="24"/>
          <w:szCs w:val="24"/>
        </w:rPr>
        <w:t xml:space="preserve">For all stems </w:t>
      </w:r>
      <w:r w:rsidR="0096638A">
        <w:rPr>
          <w:rFonts w:ascii="Times New Roman" w:hAnsi="Times New Roman" w:cs="Times New Roman"/>
          <w:sz w:val="24"/>
          <w:szCs w:val="24"/>
        </w:rPr>
        <w:t>≥1</w:t>
      </w:r>
      <w:r w:rsidRPr="00A645EC">
        <w:rPr>
          <w:rFonts w:ascii="Times New Roman" w:hAnsi="Times New Roman" w:cs="Times New Roman"/>
          <w:sz w:val="24"/>
          <w:szCs w:val="24"/>
        </w:rPr>
        <w:t xml:space="preserve">0 cm, we calculated </w:t>
      </w:r>
      <w:commentRangeStart w:id="19"/>
      <w:r w:rsidRPr="00A645EC">
        <w:rPr>
          <w:rFonts w:ascii="Times New Roman" w:hAnsi="Times New Roman" w:cs="Times New Roman"/>
          <w:sz w:val="24"/>
          <w:szCs w:val="24"/>
        </w:rPr>
        <w:t>stem density, basal area, species richness (number of species) and the Shannon Wiener index</w:t>
      </w:r>
      <w:commentRangeEnd w:id="19"/>
      <w:r w:rsidR="0096638A">
        <w:rPr>
          <w:rStyle w:val="CommentReference"/>
          <w:rFonts w:asciiTheme="minorHAnsi" w:hAnsiTheme="minorHAnsi"/>
        </w:rPr>
        <w:commentReference w:id="19"/>
      </w:r>
      <w:r w:rsidRPr="00A645EC">
        <w:rPr>
          <w:rFonts w:ascii="Times New Roman" w:hAnsi="Times New Roman" w:cs="Times New Roman"/>
          <w:sz w:val="24"/>
          <w:szCs w:val="24"/>
        </w:rPr>
        <w:t xml:space="preserve"> per hectare by dividing each plot into several 1-ha plots (e.g., 50 1 hectare plots for the large Danum 50-ha plot). To examine XXX, we conducted these calculations for all non-emergent and emergent stems. We use bootstrapping method to </w:t>
      </w:r>
      <w:r w:rsidRPr="00A645EC">
        <w:rPr>
          <w:rFonts w:ascii="Times New Roman" w:hAnsi="Times New Roman" w:cs="Times New Roman"/>
          <w:sz w:val="24"/>
          <w:szCs w:val="24"/>
        </w:rPr>
        <w:lastRenderedPageBreak/>
        <w:t xml:space="preserve">determine confidence intervals of the Shannon Wiener Index. (SM?) We report the mean and standard error for each site (Table 2). </w:t>
      </w:r>
    </w:p>
    <w:p w14:paraId="21F3CBDE" w14:textId="77777777" w:rsidR="00576D22" w:rsidRPr="00A645EC" w:rsidRDefault="00576D22" w:rsidP="003119BC">
      <w:pPr>
        <w:pStyle w:val="PlainText"/>
        <w:spacing w:line="480" w:lineRule="auto"/>
        <w:rPr>
          <w:rFonts w:ascii="Times New Roman" w:hAnsi="Times New Roman" w:cs="Times New Roman"/>
          <w:sz w:val="24"/>
          <w:szCs w:val="24"/>
        </w:rPr>
      </w:pPr>
    </w:p>
    <w:p w14:paraId="20E0C3A4" w14:textId="77777777" w:rsidR="00576D22" w:rsidRPr="00B97F64" w:rsidRDefault="00576D22" w:rsidP="003119BC">
      <w:pPr>
        <w:pStyle w:val="PlainText"/>
        <w:spacing w:line="480" w:lineRule="auto"/>
        <w:rPr>
          <w:rFonts w:ascii="Times New Roman" w:hAnsi="Times New Roman" w:cs="Times New Roman"/>
          <w:b/>
          <w:bCs/>
          <w:i/>
          <w:iCs/>
          <w:sz w:val="24"/>
          <w:szCs w:val="24"/>
        </w:rPr>
      </w:pPr>
      <w:r w:rsidRPr="00B97F64">
        <w:rPr>
          <w:rFonts w:ascii="Times New Roman" w:hAnsi="Times New Roman" w:cs="Times New Roman"/>
          <w:b/>
          <w:bCs/>
          <w:i/>
          <w:iCs/>
          <w:sz w:val="24"/>
          <w:szCs w:val="24"/>
        </w:rPr>
        <w:t xml:space="preserve">Demographic rates </w:t>
      </w:r>
    </w:p>
    <w:p w14:paraId="69BE22B2" w14:textId="47CDA2D8" w:rsidR="00576D22" w:rsidRPr="00A645EC" w:rsidRDefault="00576D22" w:rsidP="003119BC">
      <w:pPr>
        <w:pStyle w:val="PlainText"/>
        <w:spacing w:line="480" w:lineRule="auto"/>
        <w:rPr>
          <w:rFonts w:ascii="Times New Roman" w:hAnsi="Times New Roman" w:cs="Times New Roman"/>
          <w:sz w:val="24"/>
          <w:szCs w:val="24"/>
        </w:rPr>
      </w:pPr>
      <w:r w:rsidRPr="00A645EC">
        <w:rPr>
          <w:rFonts w:ascii="Times New Roman" w:hAnsi="Times New Roman" w:cs="Times New Roman"/>
          <w:sz w:val="24"/>
          <w:szCs w:val="24"/>
        </w:rPr>
        <w:t xml:space="preserve">To analyze demography rates, we compared emergent species and non-emergent species. We removed stems where family, genus or species was unknown. For all stems ? 10 cm, we calculated growth rates in terms of annual increment (cm yr-1) and mortality rates (% yr-1). </w:t>
      </w:r>
      <w:commentRangeStart w:id="20"/>
      <w:r w:rsidRPr="00A645EC">
        <w:rPr>
          <w:rFonts w:ascii="Times New Roman" w:hAnsi="Times New Roman" w:cs="Times New Roman"/>
          <w:sz w:val="24"/>
          <w:szCs w:val="24"/>
        </w:rPr>
        <w:t>Annual increment was calculated as the difference of DBH between two measurements, divided by the time: days between measurements divided by 365 and mortality rate was calculated at the plot-level as log(S) – log(N)/ Time where N is the number of trees in the population in the first census, S is the number of those trees which survived till the subsequent census and time is the mean census interval for the population. (King, Davies, and Noor 2006).</w:t>
      </w:r>
      <w:commentRangeStart w:id="21"/>
      <w:r w:rsidRPr="00A645EC">
        <w:rPr>
          <w:rFonts w:ascii="Times New Roman" w:hAnsi="Times New Roman" w:cs="Times New Roman"/>
          <w:sz w:val="24"/>
          <w:szCs w:val="24"/>
        </w:rPr>
        <w:t xml:space="preserve"> </w:t>
      </w:r>
      <w:commentRangeEnd w:id="20"/>
      <w:r w:rsidR="00C46761">
        <w:rPr>
          <w:rStyle w:val="CommentReference"/>
          <w:rFonts w:asciiTheme="minorHAnsi" w:hAnsiTheme="minorHAnsi"/>
        </w:rPr>
        <w:commentReference w:id="20"/>
      </w:r>
      <w:commentRangeEnd w:id="21"/>
      <w:r w:rsidR="00C46761">
        <w:rPr>
          <w:rStyle w:val="CommentReference"/>
          <w:rFonts w:asciiTheme="minorHAnsi" w:hAnsiTheme="minorHAnsi"/>
        </w:rPr>
        <w:commentReference w:id="21"/>
      </w:r>
      <w:r w:rsidRPr="00A645EC">
        <w:rPr>
          <w:rFonts w:ascii="Times New Roman" w:hAnsi="Times New Roman" w:cs="Times New Roman"/>
          <w:sz w:val="24"/>
          <w:szCs w:val="24"/>
        </w:rPr>
        <w:t xml:space="preserve">Growth rates and mortality rates were calculated using </w:t>
      </w:r>
      <w:r w:rsidR="004662D5">
        <w:rPr>
          <w:rFonts w:ascii="Times New Roman" w:hAnsi="Times New Roman" w:cs="Times New Roman"/>
          <w:sz w:val="24"/>
          <w:szCs w:val="24"/>
        </w:rPr>
        <w:t xml:space="preserve">the </w:t>
      </w:r>
      <w:r w:rsidRPr="00B30F11">
        <w:rPr>
          <w:rFonts w:ascii="Times New Roman" w:hAnsi="Times New Roman" w:cs="Times New Roman"/>
          <w:sz w:val="24"/>
          <w:szCs w:val="24"/>
          <w:highlight w:val="yellow"/>
        </w:rPr>
        <w:t>fgeo package</w:t>
      </w:r>
      <w:r w:rsidRPr="00A645EC">
        <w:rPr>
          <w:rFonts w:ascii="Times New Roman" w:hAnsi="Times New Roman" w:cs="Times New Roman"/>
          <w:sz w:val="24"/>
          <w:szCs w:val="24"/>
        </w:rPr>
        <w:t xml:space="preserve"> in R (citation for fgeo package).   </w:t>
      </w:r>
    </w:p>
    <w:p w14:paraId="3E4608BD" w14:textId="77777777" w:rsidR="00576D22" w:rsidRPr="00A645EC" w:rsidRDefault="00576D22" w:rsidP="003119BC">
      <w:pPr>
        <w:pStyle w:val="PlainText"/>
        <w:spacing w:line="480" w:lineRule="auto"/>
        <w:rPr>
          <w:rFonts w:ascii="Times New Roman" w:hAnsi="Times New Roman" w:cs="Times New Roman"/>
          <w:sz w:val="24"/>
          <w:szCs w:val="24"/>
        </w:rPr>
      </w:pPr>
      <w:r w:rsidRPr="00A645EC">
        <w:rPr>
          <w:rFonts w:ascii="Times New Roman" w:hAnsi="Times New Roman" w:cs="Times New Roman"/>
          <w:sz w:val="24"/>
          <w:szCs w:val="24"/>
        </w:rPr>
        <w:t xml:space="preserve"> </w:t>
      </w:r>
    </w:p>
    <w:p w14:paraId="1FCA2117" w14:textId="5E732D22" w:rsidR="00576D22" w:rsidRPr="00A645EC" w:rsidRDefault="00576D22" w:rsidP="003119BC">
      <w:pPr>
        <w:pStyle w:val="PlainText"/>
        <w:spacing w:line="480" w:lineRule="auto"/>
        <w:rPr>
          <w:rFonts w:ascii="Times New Roman" w:hAnsi="Times New Roman" w:cs="Times New Roman"/>
          <w:sz w:val="24"/>
          <w:szCs w:val="24"/>
        </w:rPr>
      </w:pPr>
      <w:r w:rsidRPr="00A645EC">
        <w:rPr>
          <w:rFonts w:ascii="Times New Roman" w:hAnsi="Times New Roman" w:cs="Times New Roman"/>
          <w:sz w:val="24"/>
          <w:szCs w:val="24"/>
        </w:rPr>
        <w:t>To identify whether the relationship between annual increment and DBH varied according to the type of species i.e</w:t>
      </w:r>
      <w:r w:rsidR="003308B1">
        <w:rPr>
          <w:rFonts w:ascii="Times New Roman" w:hAnsi="Times New Roman" w:cs="Times New Roman"/>
          <w:sz w:val="24"/>
          <w:szCs w:val="24"/>
        </w:rPr>
        <w:t>.</w:t>
      </w:r>
      <w:r w:rsidRPr="00A645EC">
        <w:rPr>
          <w:rFonts w:ascii="Times New Roman" w:hAnsi="Times New Roman" w:cs="Times New Roman"/>
          <w:sz w:val="24"/>
          <w:szCs w:val="24"/>
        </w:rPr>
        <w:t xml:space="preserve"> emergent or non-emergent species, we conducted a breakpoint analysis. </w:t>
      </w:r>
      <w:commentRangeStart w:id="22"/>
      <w:r w:rsidRPr="00A645EC">
        <w:rPr>
          <w:rFonts w:ascii="Times New Roman" w:hAnsi="Times New Roman" w:cs="Times New Roman"/>
          <w:sz w:val="24"/>
          <w:szCs w:val="24"/>
        </w:rPr>
        <w:t>Breakpoint analysis, also known as structural change or breakpoint analysis is an algorithmic approach using maximum-likelihood estimation to quantify the point at which the statistical properties of a sequence of observations change (Killick and Eckley 2014</w:t>
      </w:r>
      <w:commentRangeEnd w:id="22"/>
      <w:r w:rsidR="00DD2871">
        <w:rPr>
          <w:rStyle w:val="CommentReference"/>
          <w:rFonts w:asciiTheme="minorHAnsi" w:hAnsiTheme="minorHAnsi"/>
        </w:rPr>
        <w:commentReference w:id="22"/>
      </w:r>
      <w:r w:rsidRPr="00A645EC">
        <w:rPr>
          <w:rFonts w:ascii="Times New Roman" w:hAnsi="Times New Roman" w:cs="Times New Roman"/>
          <w:sz w:val="24"/>
          <w:szCs w:val="24"/>
        </w:rPr>
        <w:t>).</w:t>
      </w:r>
      <w:r w:rsidR="00737580">
        <w:rPr>
          <w:rFonts w:ascii="Times New Roman" w:hAnsi="Times New Roman" w:cs="Times New Roman"/>
          <w:sz w:val="24"/>
          <w:szCs w:val="24"/>
        </w:rPr>
        <w:t xml:space="preserve"> </w:t>
      </w:r>
      <w:r w:rsidRPr="00A645EC">
        <w:rPr>
          <w:rFonts w:ascii="Times New Roman" w:hAnsi="Times New Roman" w:cs="Times New Roman"/>
          <w:sz w:val="24"/>
          <w:szCs w:val="24"/>
        </w:rPr>
        <w:t xml:space="preserve">A linear segmented regression of the annual increment as a function of DBH was performed. Then, we conducted two linear regression before and after the breakpoint for each type of species </w:t>
      </w:r>
      <w:commentRangeStart w:id="23"/>
      <w:r w:rsidRPr="00A645EC">
        <w:rPr>
          <w:rFonts w:ascii="Times New Roman" w:hAnsi="Times New Roman" w:cs="Times New Roman"/>
          <w:sz w:val="24"/>
          <w:szCs w:val="24"/>
        </w:rPr>
        <w:t>to determine whether the relationship between growth rate and size changed in different ways for emergent and non-emergen</w:t>
      </w:r>
      <w:commentRangeEnd w:id="23"/>
      <w:r w:rsidR="00566A63">
        <w:rPr>
          <w:rStyle w:val="CommentReference"/>
          <w:rFonts w:asciiTheme="minorHAnsi" w:hAnsiTheme="minorHAnsi"/>
        </w:rPr>
        <w:commentReference w:id="23"/>
      </w:r>
      <w:r w:rsidRPr="00A645EC">
        <w:rPr>
          <w:rFonts w:ascii="Times New Roman" w:hAnsi="Times New Roman" w:cs="Times New Roman"/>
          <w:sz w:val="24"/>
          <w:szCs w:val="24"/>
        </w:rPr>
        <w:t>t</w:t>
      </w:r>
      <w:r w:rsidR="00DD66A1">
        <w:rPr>
          <w:rFonts w:ascii="Times New Roman" w:hAnsi="Times New Roman" w:cs="Times New Roman"/>
          <w:sz w:val="24"/>
          <w:szCs w:val="24"/>
        </w:rPr>
        <w:t xml:space="preserve"> </w:t>
      </w:r>
      <w:r w:rsidR="00DD66A1" w:rsidRPr="00DD66A1">
        <w:rPr>
          <w:rFonts w:ascii="Times New Roman" w:hAnsi="Times New Roman" w:cs="Times New Roman"/>
          <w:sz w:val="24"/>
          <w:szCs w:val="24"/>
          <w:highlight w:val="yellow"/>
        </w:rPr>
        <w:t>species OR stems</w:t>
      </w:r>
      <w:r w:rsidRPr="00A645EC">
        <w:rPr>
          <w:rFonts w:ascii="Times New Roman" w:hAnsi="Times New Roman" w:cs="Times New Roman"/>
          <w:sz w:val="24"/>
          <w:szCs w:val="24"/>
        </w:rPr>
        <w:t xml:space="preserve">. </w:t>
      </w:r>
    </w:p>
    <w:p w14:paraId="28642E72" w14:textId="77777777" w:rsidR="00576D22" w:rsidRPr="00A645EC" w:rsidRDefault="00576D22" w:rsidP="003119BC">
      <w:pPr>
        <w:pStyle w:val="PlainText"/>
        <w:spacing w:line="480" w:lineRule="auto"/>
        <w:rPr>
          <w:rFonts w:ascii="Times New Roman" w:hAnsi="Times New Roman" w:cs="Times New Roman"/>
          <w:sz w:val="24"/>
          <w:szCs w:val="24"/>
        </w:rPr>
      </w:pPr>
    </w:p>
    <w:p w14:paraId="3CA6E6D5" w14:textId="77777777" w:rsidR="00B97F64" w:rsidRDefault="00576D22" w:rsidP="003119BC">
      <w:pPr>
        <w:pStyle w:val="PlainText"/>
        <w:spacing w:line="480" w:lineRule="auto"/>
        <w:rPr>
          <w:rFonts w:ascii="Times New Roman" w:hAnsi="Times New Roman" w:cs="Times New Roman"/>
          <w:sz w:val="24"/>
          <w:szCs w:val="24"/>
        </w:rPr>
      </w:pPr>
      <w:r w:rsidRPr="00B97F64">
        <w:rPr>
          <w:rFonts w:ascii="Times New Roman" w:hAnsi="Times New Roman" w:cs="Times New Roman"/>
          <w:b/>
          <w:bCs/>
          <w:i/>
          <w:iCs/>
          <w:sz w:val="24"/>
          <w:szCs w:val="24"/>
        </w:rPr>
        <w:t xml:space="preserve">Traits analysis </w:t>
      </w:r>
    </w:p>
    <w:p w14:paraId="64B8442A" w14:textId="3276056A" w:rsidR="00576D22" w:rsidRPr="00A645EC" w:rsidRDefault="00576D22" w:rsidP="003119BC">
      <w:pPr>
        <w:pStyle w:val="PlainText"/>
        <w:spacing w:line="480" w:lineRule="auto"/>
        <w:rPr>
          <w:rFonts w:ascii="Times New Roman" w:hAnsi="Times New Roman" w:cs="Times New Roman"/>
          <w:sz w:val="24"/>
          <w:szCs w:val="24"/>
        </w:rPr>
      </w:pPr>
      <w:commentRangeStart w:id="24"/>
      <w:r w:rsidRPr="00BD0A1E">
        <w:rPr>
          <w:rFonts w:ascii="Times New Roman" w:hAnsi="Times New Roman" w:cs="Times New Roman"/>
          <w:b/>
          <w:bCs/>
          <w:i/>
          <w:iCs/>
          <w:sz w:val="24"/>
          <w:szCs w:val="24"/>
        </w:rPr>
        <w:t>Airborne Remote-Sensing Data.</w:t>
      </w:r>
      <w:r w:rsidRPr="00A645EC">
        <w:rPr>
          <w:rFonts w:ascii="Times New Roman" w:hAnsi="Times New Roman" w:cs="Times New Roman"/>
          <w:sz w:val="24"/>
          <w:szCs w:val="24"/>
        </w:rPr>
        <w:t xml:space="preserve"> </w:t>
      </w:r>
      <w:commentRangeEnd w:id="24"/>
      <w:r w:rsidR="0052398E">
        <w:rPr>
          <w:rStyle w:val="CommentReference"/>
          <w:rFonts w:asciiTheme="minorHAnsi" w:hAnsiTheme="minorHAnsi"/>
        </w:rPr>
        <w:commentReference w:id="24"/>
      </w:r>
    </w:p>
    <w:p w14:paraId="0C1BE131" w14:textId="77777777" w:rsidR="00576D22" w:rsidRPr="00A645EC" w:rsidRDefault="00576D22" w:rsidP="003119BC">
      <w:pPr>
        <w:pStyle w:val="PlainText"/>
        <w:spacing w:line="480" w:lineRule="auto"/>
        <w:rPr>
          <w:rFonts w:ascii="Times New Roman" w:hAnsi="Times New Roman" w:cs="Times New Roman"/>
          <w:sz w:val="24"/>
          <w:szCs w:val="24"/>
        </w:rPr>
      </w:pPr>
      <w:r w:rsidRPr="00A645EC">
        <w:rPr>
          <w:rFonts w:ascii="Times New Roman" w:hAnsi="Times New Roman" w:cs="Times New Roman"/>
          <w:sz w:val="24"/>
          <w:szCs w:val="24"/>
        </w:rPr>
        <w:t xml:space="preserve">Foliar characteristics were derived from XXX data …, we used coaligned LiDAR and hyperspectral data collected by the GAO in … using the Airborne… Reference the papers that describe the methods (Martin et al. 2018) and just summarize relevant information here. </w:t>
      </w:r>
    </w:p>
    <w:p w14:paraId="249AD7CA" w14:textId="77777777" w:rsidR="00576D22" w:rsidRPr="00A645EC" w:rsidRDefault="00576D22" w:rsidP="003119BC">
      <w:pPr>
        <w:pStyle w:val="PlainText"/>
        <w:spacing w:line="480" w:lineRule="auto"/>
        <w:rPr>
          <w:rFonts w:ascii="Times New Roman" w:hAnsi="Times New Roman" w:cs="Times New Roman"/>
          <w:sz w:val="24"/>
          <w:szCs w:val="24"/>
        </w:rPr>
      </w:pPr>
      <w:r w:rsidRPr="00A645EC">
        <w:rPr>
          <w:rFonts w:ascii="Times New Roman" w:hAnsi="Times New Roman" w:cs="Times New Roman"/>
          <w:sz w:val="24"/>
          <w:szCs w:val="24"/>
        </w:rPr>
        <w:t xml:space="preserve">Hyperspectral data were collected at 4-m ground-level resolution using a visible to shortwave imaging spectrometer. </w:t>
      </w:r>
    </w:p>
    <w:p w14:paraId="635522B1" w14:textId="77777777" w:rsidR="00576D22" w:rsidRPr="00A645EC" w:rsidRDefault="00576D22" w:rsidP="003119BC">
      <w:pPr>
        <w:pStyle w:val="PlainText"/>
        <w:spacing w:line="480" w:lineRule="auto"/>
        <w:rPr>
          <w:rFonts w:ascii="Times New Roman" w:hAnsi="Times New Roman" w:cs="Times New Roman"/>
          <w:sz w:val="24"/>
          <w:szCs w:val="24"/>
        </w:rPr>
      </w:pPr>
    </w:p>
    <w:p w14:paraId="5420D6FC" w14:textId="77777777" w:rsidR="00576D22" w:rsidRPr="00A645EC" w:rsidRDefault="00576D22" w:rsidP="003119BC">
      <w:pPr>
        <w:pStyle w:val="PlainText"/>
        <w:spacing w:line="480" w:lineRule="auto"/>
        <w:rPr>
          <w:rFonts w:ascii="Times New Roman" w:hAnsi="Times New Roman" w:cs="Times New Roman"/>
          <w:sz w:val="24"/>
          <w:szCs w:val="24"/>
        </w:rPr>
      </w:pPr>
      <w:r w:rsidRPr="00A645EC">
        <w:rPr>
          <w:rFonts w:ascii="Times New Roman" w:hAnsi="Times New Roman" w:cs="Times New Roman"/>
          <w:sz w:val="24"/>
          <w:szCs w:val="24"/>
        </w:rPr>
        <w:t xml:space="preserve">Leaf mass per area, foliar nitrogen content, foliar phosphorus content, chlorophyll, phenols, tannins and lignin content were estimated/calculated.  </w:t>
      </w:r>
    </w:p>
    <w:p w14:paraId="0AE476F7" w14:textId="77777777" w:rsidR="00576D22" w:rsidRPr="00A645EC" w:rsidRDefault="00576D22" w:rsidP="003119BC">
      <w:pPr>
        <w:pStyle w:val="PlainText"/>
        <w:spacing w:line="480" w:lineRule="auto"/>
        <w:rPr>
          <w:rFonts w:ascii="Times New Roman" w:hAnsi="Times New Roman" w:cs="Times New Roman"/>
          <w:sz w:val="24"/>
          <w:szCs w:val="24"/>
        </w:rPr>
      </w:pPr>
      <w:r w:rsidRPr="00A645EC">
        <w:rPr>
          <w:rFonts w:ascii="Times New Roman" w:hAnsi="Times New Roman" w:cs="Times New Roman"/>
          <w:sz w:val="24"/>
          <w:szCs w:val="24"/>
        </w:rPr>
        <w:t>We applied a shade mask and then we remove pixels of low leaf area and non-foliated canopy thanks to a threshold for Normalized Difference Vegetation Index (NDVI). In tropical forests NDVI thresholds of 0.75-0.80 have been used to ensure inclusion of highly foliated canopies</w:t>
      </w:r>
    </w:p>
    <w:p w14:paraId="79B4870B" w14:textId="77777777" w:rsidR="00576D22" w:rsidRPr="00A645EC" w:rsidRDefault="00576D22" w:rsidP="003119BC">
      <w:pPr>
        <w:pStyle w:val="PlainText"/>
        <w:spacing w:line="480" w:lineRule="auto"/>
        <w:rPr>
          <w:rFonts w:ascii="Times New Roman" w:hAnsi="Times New Roman" w:cs="Times New Roman"/>
          <w:sz w:val="24"/>
          <w:szCs w:val="24"/>
        </w:rPr>
      </w:pPr>
    </w:p>
    <w:p w14:paraId="1DAD9C5F" w14:textId="5C80A6F7" w:rsidR="00576D22" w:rsidRPr="008B29D1" w:rsidRDefault="00576D22" w:rsidP="003119BC">
      <w:pPr>
        <w:pStyle w:val="PlainText"/>
        <w:spacing w:line="480" w:lineRule="auto"/>
        <w:rPr>
          <w:rFonts w:ascii="Times New Roman" w:hAnsi="Times New Roman" w:cs="Times New Roman"/>
          <w:b/>
          <w:bCs/>
          <w:sz w:val="24"/>
          <w:szCs w:val="24"/>
        </w:rPr>
      </w:pPr>
      <w:r w:rsidRPr="008B29D1">
        <w:rPr>
          <w:rFonts w:ascii="Times New Roman" w:hAnsi="Times New Roman" w:cs="Times New Roman"/>
          <w:b/>
          <w:bCs/>
          <w:sz w:val="24"/>
          <w:szCs w:val="24"/>
        </w:rPr>
        <w:t>Results.</w:t>
      </w:r>
    </w:p>
    <w:p w14:paraId="2854A73A" w14:textId="77777777" w:rsidR="00576D22" w:rsidRPr="00BD0A1E" w:rsidRDefault="00576D22" w:rsidP="003119BC">
      <w:pPr>
        <w:pStyle w:val="PlainText"/>
        <w:spacing w:line="480" w:lineRule="auto"/>
        <w:rPr>
          <w:rFonts w:ascii="Times New Roman" w:hAnsi="Times New Roman" w:cs="Times New Roman"/>
          <w:b/>
          <w:bCs/>
          <w:i/>
          <w:iCs/>
          <w:sz w:val="24"/>
          <w:szCs w:val="24"/>
        </w:rPr>
      </w:pPr>
      <w:r w:rsidRPr="00BD0A1E">
        <w:rPr>
          <w:rFonts w:ascii="Times New Roman" w:hAnsi="Times New Roman" w:cs="Times New Roman"/>
          <w:b/>
          <w:bCs/>
          <w:i/>
          <w:iCs/>
          <w:sz w:val="24"/>
          <w:szCs w:val="24"/>
        </w:rPr>
        <w:t>Diversity</w:t>
      </w:r>
    </w:p>
    <w:p w14:paraId="52A0372F" w14:textId="6FD10AAF" w:rsidR="00576D22" w:rsidRPr="00A645EC" w:rsidRDefault="00576D22" w:rsidP="00053F3D">
      <w:pPr>
        <w:pStyle w:val="PlainText"/>
        <w:spacing w:line="480" w:lineRule="auto"/>
        <w:rPr>
          <w:rFonts w:ascii="Times New Roman" w:hAnsi="Times New Roman" w:cs="Times New Roman"/>
          <w:sz w:val="24"/>
          <w:szCs w:val="24"/>
        </w:rPr>
      </w:pPr>
      <w:r w:rsidRPr="00A645EC">
        <w:rPr>
          <w:rFonts w:ascii="Times New Roman" w:hAnsi="Times New Roman" w:cs="Times New Roman"/>
          <w:sz w:val="24"/>
          <w:szCs w:val="24"/>
        </w:rPr>
        <w:t xml:space="preserve">Do the presence/abundance/diversity of emergent stems vary across sites with differing topographic conditions and soil characteristics? </w:t>
      </w:r>
    </w:p>
    <w:p w14:paraId="6771DB1E" w14:textId="714716BF" w:rsidR="00576D22" w:rsidRPr="003F4581" w:rsidRDefault="00576D22" w:rsidP="003F4581">
      <w:pPr>
        <w:pStyle w:val="PlainText"/>
        <w:spacing w:line="480" w:lineRule="auto"/>
        <w:rPr>
          <w:rFonts w:ascii="Times New Roman" w:hAnsi="Times New Roman" w:cs="Times New Roman"/>
          <w:b/>
          <w:bCs/>
          <w:i/>
          <w:iCs/>
          <w:sz w:val="24"/>
          <w:szCs w:val="24"/>
        </w:rPr>
      </w:pPr>
      <w:r w:rsidRPr="003F4581">
        <w:rPr>
          <w:rFonts w:ascii="Times New Roman" w:hAnsi="Times New Roman" w:cs="Times New Roman"/>
          <w:b/>
          <w:bCs/>
          <w:i/>
          <w:iCs/>
          <w:sz w:val="24"/>
          <w:szCs w:val="24"/>
        </w:rPr>
        <w:t xml:space="preserve">General emergent vs non emergent species differences </w:t>
      </w:r>
    </w:p>
    <w:p w14:paraId="15EFEDF6" w14:textId="64199EB4" w:rsidR="00576D22" w:rsidRPr="00BD0A1E" w:rsidRDefault="00576D22" w:rsidP="003119BC">
      <w:pPr>
        <w:pStyle w:val="PlainText"/>
        <w:spacing w:line="480" w:lineRule="auto"/>
        <w:rPr>
          <w:rFonts w:ascii="Times New Roman" w:hAnsi="Times New Roman" w:cs="Times New Roman"/>
          <w:b/>
          <w:bCs/>
          <w:i/>
          <w:iCs/>
          <w:sz w:val="24"/>
          <w:szCs w:val="24"/>
        </w:rPr>
      </w:pPr>
      <w:r w:rsidRPr="00BD0A1E">
        <w:rPr>
          <w:rFonts w:ascii="Times New Roman" w:hAnsi="Times New Roman" w:cs="Times New Roman"/>
          <w:b/>
          <w:bCs/>
          <w:i/>
          <w:iCs/>
          <w:sz w:val="24"/>
          <w:szCs w:val="24"/>
        </w:rPr>
        <w:t xml:space="preserve">Demographic </w:t>
      </w:r>
      <w:r w:rsidR="00BD0A1E">
        <w:rPr>
          <w:rFonts w:ascii="Times New Roman" w:hAnsi="Times New Roman" w:cs="Times New Roman"/>
          <w:b/>
          <w:bCs/>
          <w:i/>
          <w:iCs/>
          <w:sz w:val="24"/>
          <w:szCs w:val="24"/>
        </w:rPr>
        <w:t>r</w:t>
      </w:r>
      <w:r w:rsidRPr="00BD0A1E">
        <w:rPr>
          <w:rFonts w:ascii="Times New Roman" w:hAnsi="Times New Roman" w:cs="Times New Roman"/>
          <w:b/>
          <w:bCs/>
          <w:i/>
          <w:iCs/>
          <w:sz w:val="24"/>
          <w:szCs w:val="24"/>
        </w:rPr>
        <w:t xml:space="preserve">ates </w:t>
      </w:r>
    </w:p>
    <w:p w14:paraId="3088A499" w14:textId="77777777" w:rsidR="00576D22" w:rsidRPr="00BD0A1E" w:rsidRDefault="00576D22" w:rsidP="003119BC">
      <w:pPr>
        <w:pStyle w:val="PlainText"/>
        <w:spacing w:line="480" w:lineRule="auto"/>
        <w:rPr>
          <w:rFonts w:ascii="Times New Roman" w:hAnsi="Times New Roman" w:cs="Times New Roman"/>
          <w:b/>
          <w:bCs/>
          <w:i/>
          <w:iCs/>
          <w:sz w:val="24"/>
          <w:szCs w:val="24"/>
        </w:rPr>
      </w:pPr>
      <w:r w:rsidRPr="00BD0A1E">
        <w:rPr>
          <w:rFonts w:ascii="Times New Roman" w:hAnsi="Times New Roman" w:cs="Times New Roman"/>
          <w:b/>
          <w:bCs/>
          <w:i/>
          <w:iCs/>
          <w:sz w:val="24"/>
          <w:szCs w:val="24"/>
        </w:rPr>
        <w:t>Traits analysis</w:t>
      </w:r>
    </w:p>
    <w:p w14:paraId="051F5E33" w14:textId="77777777" w:rsidR="00576D22" w:rsidRPr="00A645EC" w:rsidRDefault="00576D22" w:rsidP="003119BC">
      <w:pPr>
        <w:pStyle w:val="PlainText"/>
        <w:spacing w:line="480" w:lineRule="auto"/>
        <w:rPr>
          <w:rFonts w:ascii="Times New Roman" w:hAnsi="Times New Roman" w:cs="Times New Roman"/>
          <w:sz w:val="24"/>
          <w:szCs w:val="24"/>
        </w:rPr>
      </w:pPr>
    </w:p>
    <w:p w14:paraId="1F6D6B20" w14:textId="77777777" w:rsidR="00576D22" w:rsidRPr="00A645EC" w:rsidRDefault="00576D22" w:rsidP="003119BC">
      <w:pPr>
        <w:pStyle w:val="PlainText"/>
        <w:spacing w:line="480" w:lineRule="auto"/>
        <w:rPr>
          <w:rFonts w:ascii="Times New Roman" w:hAnsi="Times New Roman" w:cs="Times New Roman"/>
          <w:sz w:val="24"/>
          <w:szCs w:val="24"/>
        </w:rPr>
      </w:pPr>
    </w:p>
    <w:p w14:paraId="43B35EA0" w14:textId="7B883E56" w:rsidR="00576D22" w:rsidRPr="008B29D1" w:rsidRDefault="00576D22" w:rsidP="003119BC">
      <w:pPr>
        <w:pStyle w:val="PlainText"/>
        <w:spacing w:line="480" w:lineRule="auto"/>
        <w:rPr>
          <w:rFonts w:ascii="Times New Roman" w:hAnsi="Times New Roman" w:cs="Times New Roman"/>
          <w:b/>
          <w:bCs/>
          <w:sz w:val="24"/>
          <w:szCs w:val="24"/>
        </w:rPr>
      </w:pPr>
      <w:r w:rsidRPr="008B29D1">
        <w:rPr>
          <w:rFonts w:ascii="Times New Roman" w:hAnsi="Times New Roman" w:cs="Times New Roman"/>
          <w:b/>
          <w:bCs/>
          <w:sz w:val="24"/>
          <w:szCs w:val="24"/>
        </w:rPr>
        <w:t xml:space="preserve">Discussion. </w:t>
      </w:r>
    </w:p>
    <w:p w14:paraId="5341FC36" w14:textId="77777777" w:rsidR="00576D22" w:rsidRPr="00A645EC" w:rsidRDefault="00576D22" w:rsidP="003119BC">
      <w:pPr>
        <w:pStyle w:val="PlainText"/>
        <w:spacing w:line="480" w:lineRule="auto"/>
        <w:rPr>
          <w:rFonts w:ascii="Times New Roman" w:hAnsi="Times New Roman" w:cs="Times New Roman"/>
          <w:sz w:val="24"/>
          <w:szCs w:val="24"/>
        </w:rPr>
      </w:pPr>
      <w:r w:rsidRPr="00A645EC">
        <w:rPr>
          <w:rFonts w:ascii="Times New Roman" w:hAnsi="Times New Roman" w:cs="Times New Roman"/>
          <w:sz w:val="24"/>
          <w:szCs w:val="24"/>
        </w:rPr>
        <w:t>Motivation: ecosystem services and ecosystem functions</w:t>
      </w:r>
    </w:p>
    <w:p w14:paraId="25758686" w14:textId="77777777" w:rsidR="00576D22" w:rsidRPr="00A645EC" w:rsidRDefault="00576D22" w:rsidP="003119BC">
      <w:pPr>
        <w:pStyle w:val="PlainText"/>
        <w:spacing w:line="480" w:lineRule="auto"/>
        <w:rPr>
          <w:rFonts w:ascii="Times New Roman" w:hAnsi="Times New Roman" w:cs="Times New Roman"/>
          <w:sz w:val="24"/>
          <w:szCs w:val="24"/>
        </w:rPr>
      </w:pPr>
    </w:p>
    <w:p w14:paraId="28B69387" w14:textId="77777777" w:rsidR="00576D22" w:rsidRPr="00A645EC" w:rsidRDefault="00576D22" w:rsidP="003119BC">
      <w:pPr>
        <w:pStyle w:val="PlainText"/>
        <w:spacing w:line="480" w:lineRule="auto"/>
        <w:rPr>
          <w:rFonts w:ascii="Times New Roman" w:hAnsi="Times New Roman" w:cs="Times New Roman"/>
          <w:sz w:val="24"/>
          <w:szCs w:val="24"/>
        </w:rPr>
      </w:pPr>
      <w:r w:rsidRPr="00A645EC">
        <w:rPr>
          <w:rFonts w:ascii="Times New Roman" w:hAnsi="Times New Roman" w:cs="Times New Roman"/>
          <w:sz w:val="24"/>
          <w:szCs w:val="24"/>
        </w:rPr>
        <w:t>DIVERSITY Are emergent stems/emergent species preferentially in certain sites ?</w:t>
      </w:r>
    </w:p>
    <w:p w14:paraId="7F467B81" w14:textId="77777777" w:rsidR="00576D22" w:rsidRPr="00A645EC" w:rsidRDefault="00576D22" w:rsidP="003119BC">
      <w:pPr>
        <w:pStyle w:val="PlainText"/>
        <w:spacing w:line="480" w:lineRule="auto"/>
        <w:rPr>
          <w:rFonts w:ascii="Times New Roman" w:hAnsi="Times New Roman" w:cs="Times New Roman"/>
          <w:sz w:val="24"/>
          <w:szCs w:val="24"/>
        </w:rPr>
      </w:pPr>
      <w:r w:rsidRPr="00A645EC">
        <w:rPr>
          <w:rFonts w:ascii="Times New Roman" w:hAnsi="Times New Roman" w:cs="Times New Roman"/>
          <w:sz w:val="24"/>
          <w:szCs w:val="24"/>
        </w:rPr>
        <w:t xml:space="preserve">Are some sites more suitable for the establishment of emergent stems/species? </w:t>
      </w:r>
    </w:p>
    <w:p w14:paraId="4DFCFF6B" w14:textId="77777777" w:rsidR="00576D22" w:rsidRPr="00A645EC" w:rsidRDefault="00576D22" w:rsidP="003119BC">
      <w:pPr>
        <w:pStyle w:val="PlainText"/>
        <w:spacing w:line="480" w:lineRule="auto"/>
        <w:rPr>
          <w:rFonts w:ascii="Times New Roman" w:hAnsi="Times New Roman" w:cs="Times New Roman"/>
          <w:sz w:val="24"/>
          <w:szCs w:val="24"/>
        </w:rPr>
      </w:pPr>
    </w:p>
    <w:p w14:paraId="7DDF99F0" w14:textId="1BA7B2D4" w:rsidR="00576D22" w:rsidRPr="00A645EC" w:rsidRDefault="00576D22" w:rsidP="003119BC">
      <w:pPr>
        <w:pStyle w:val="PlainText"/>
        <w:spacing w:line="480" w:lineRule="auto"/>
        <w:rPr>
          <w:rFonts w:ascii="Times New Roman" w:hAnsi="Times New Roman" w:cs="Times New Roman"/>
          <w:sz w:val="24"/>
          <w:szCs w:val="24"/>
        </w:rPr>
      </w:pPr>
      <w:r w:rsidRPr="00A645EC">
        <w:rPr>
          <w:rFonts w:ascii="Times New Roman" w:hAnsi="Times New Roman" w:cs="Times New Roman"/>
          <w:sz w:val="24"/>
          <w:szCs w:val="24"/>
        </w:rPr>
        <w:t xml:space="preserve">- (Environmental factors) </w:t>
      </w:r>
      <w:r w:rsidR="00187618" w:rsidRPr="00187618">
        <w:rPr>
          <w:rFonts w:ascii="Times New Roman" w:hAnsi="Times New Roman" w:cs="Times New Roman"/>
          <w:sz w:val="24"/>
          <w:szCs w:val="24"/>
        </w:rPr>
        <w:sym w:font="Wingdings" w:char="F0E0"/>
      </w:r>
      <w:r w:rsidRPr="00A645EC">
        <w:rPr>
          <w:rFonts w:ascii="Times New Roman" w:hAnsi="Times New Roman" w:cs="Times New Roman"/>
          <w:sz w:val="24"/>
          <w:szCs w:val="24"/>
        </w:rPr>
        <w:t xml:space="preserve"> discussion</w:t>
      </w:r>
    </w:p>
    <w:p w14:paraId="062185E0" w14:textId="77777777" w:rsidR="00576D22" w:rsidRPr="00A645EC" w:rsidRDefault="00576D22" w:rsidP="003119BC">
      <w:pPr>
        <w:pStyle w:val="PlainText"/>
        <w:spacing w:line="480" w:lineRule="auto"/>
        <w:rPr>
          <w:rFonts w:ascii="Times New Roman" w:hAnsi="Times New Roman" w:cs="Times New Roman"/>
          <w:sz w:val="24"/>
          <w:szCs w:val="24"/>
        </w:rPr>
      </w:pPr>
      <w:r w:rsidRPr="00A645EC">
        <w:rPr>
          <w:rFonts w:ascii="Times New Roman" w:hAnsi="Times New Roman" w:cs="Times New Roman"/>
          <w:sz w:val="24"/>
          <w:szCs w:val="24"/>
        </w:rPr>
        <w:t xml:space="preserve">- Diversity in each sites </w:t>
      </w:r>
    </w:p>
    <w:p w14:paraId="4F199540" w14:textId="77777777" w:rsidR="00576D22" w:rsidRPr="00A645EC" w:rsidRDefault="00576D22" w:rsidP="003119BC">
      <w:pPr>
        <w:pStyle w:val="PlainText"/>
        <w:spacing w:line="480" w:lineRule="auto"/>
        <w:rPr>
          <w:rFonts w:ascii="Times New Roman" w:hAnsi="Times New Roman" w:cs="Times New Roman"/>
          <w:sz w:val="24"/>
          <w:szCs w:val="24"/>
        </w:rPr>
      </w:pPr>
    </w:p>
    <w:p w14:paraId="237F9EE7" w14:textId="77777777" w:rsidR="00576D22" w:rsidRPr="00A645EC" w:rsidRDefault="00576D22" w:rsidP="003119BC">
      <w:pPr>
        <w:pStyle w:val="PlainText"/>
        <w:spacing w:line="480" w:lineRule="auto"/>
        <w:rPr>
          <w:rFonts w:ascii="Times New Roman" w:hAnsi="Times New Roman" w:cs="Times New Roman"/>
          <w:sz w:val="24"/>
          <w:szCs w:val="24"/>
        </w:rPr>
      </w:pPr>
      <w:r w:rsidRPr="00A645EC">
        <w:rPr>
          <w:rFonts w:ascii="Times New Roman" w:hAnsi="Times New Roman" w:cs="Times New Roman"/>
          <w:sz w:val="24"/>
          <w:szCs w:val="24"/>
        </w:rPr>
        <w:t>EMERGENT VS NON EMERGENT: What are the main characteristics/traits of an emergent tree? In what way are they different?</w:t>
      </w:r>
    </w:p>
    <w:p w14:paraId="71FFD7E9" w14:textId="77777777" w:rsidR="00576D22" w:rsidRPr="00A645EC" w:rsidRDefault="00576D22" w:rsidP="003119BC">
      <w:pPr>
        <w:pStyle w:val="PlainText"/>
        <w:spacing w:line="480" w:lineRule="auto"/>
        <w:rPr>
          <w:rFonts w:ascii="Times New Roman" w:hAnsi="Times New Roman" w:cs="Times New Roman"/>
          <w:sz w:val="24"/>
          <w:szCs w:val="24"/>
        </w:rPr>
      </w:pPr>
      <w:r w:rsidRPr="00A645EC">
        <w:rPr>
          <w:rFonts w:ascii="Times New Roman" w:hAnsi="Times New Roman" w:cs="Times New Roman"/>
          <w:sz w:val="24"/>
          <w:szCs w:val="24"/>
        </w:rPr>
        <w:t>- Small paragraph on recruitment/ seed dispersal</w:t>
      </w:r>
    </w:p>
    <w:p w14:paraId="7F0AF73B" w14:textId="77777777" w:rsidR="00576D22" w:rsidRPr="00A645EC" w:rsidRDefault="00576D22" w:rsidP="003119BC">
      <w:pPr>
        <w:pStyle w:val="PlainText"/>
        <w:spacing w:line="480" w:lineRule="auto"/>
        <w:rPr>
          <w:rFonts w:ascii="Times New Roman" w:hAnsi="Times New Roman" w:cs="Times New Roman"/>
          <w:sz w:val="24"/>
          <w:szCs w:val="24"/>
        </w:rPr>
      </w:pPr>
      <w:r w:rsidRPr="00A645EC">
        <w:rPr>
          <w:rFonts w:ascii="Times New Roman" w:hAnsi="Times New Roman" w:cs="Times New Roman"/>
          <w:sz w:val="24"/>
          <w:szCs w:val="24"/>
        </w:rPr>
        <w:t>- Talk about the resilience and/or the resistance of emergent stems</w:t>
      </w:r>
    </w:p>
    <w:p w14:paraId="62BBA0B8" w14:textId="77777777" w:rsidR="00576D22" w:rsidRPr="00A645EC" w:rsidRDefault="00576D22" w:rsidP="003119BC">
      <w:pPr>
        <w:pStyle w:val="PlainText"/>
        <w:spacing w:line="480" w:lineRule="auto"/>
        <w:rPr>
          <w:rFonts w:ascii="Times New Roman" w:hAnsi="Times New Roman" w:cs="Times New Roman"/>
          <w:sz w:val="24"/>
          <w:szCs w:val="24"/>
        </w:rPr>
      </w:pPr>
      <w:r w:rsidRPr="00F03640">
        <w:rPr>
          <w:rFonts w:ascii="Times New Roman" w:hAnsi="Times New Roman" w:cs="Times New Roman"/>
          <w:sz w:val="24"/>
          <w:szCs w:val="24"/>
          <w:highlight w:val="yellow"/>
        </w:rPr>
        <w:t>- Major climatic events : ENSO, El Nino (discussion!!!!!)</w:t>
      </w:r>
    </w:p>
    <w:p w14:paraId="5311B0A6" w14:textId="77777777" w:rsidR="00576D22" w:rsidRPr="00A645EC" w:rsidRDefault="00576D22" w:rsidP="003119BC">
      <w:pPr>
        <w:pStyle w:val="PlainText"/>
        <w:spacing w:line="480" w:lineRule="auto"/>
        <w:rPr>
          <w:rFonts w:ascii="Times New Roman" w:hAnsi="Times New Roman" w:cs="Times New Roman"/>
          <w:sz w:val="24"/>
          <w:szCs w:val="24"/>
        </w:rPr>
      </w:pPr>
      <w:r w:rsidRPr="00A645EC">
        <w:rPr>
          <w:rFonts w:ascii="Times New Roman" w:hAnsi="Times New Roman" w:cs="Times New Roman"/>
          <w:sz w:val="24"/>
          <w:szCs w:val="24"/>
        </w:rPr>
        <w:t xml:space="preserve">(Hiromi et al. 2012) (Delissio and Primack 2003) : El Nino southeast Asia </w:t>
      </w:r>
    </w:p>
    <w:p w14:paraId="68B2A92B" w14:textId="77777777" w:rsidR="00576D22" w:rsidRPr="00A645EC" w:rsidRDefault="00576D22" w:rsidP="003119BC">
      <w:pPr>
        <w:pStyle w:val="PlainText"/>
        <w:spacing w:line="480" w:lineRule="auto"/>
        <w:rPr>
          <w:rFonts w:ascii="Times New Roman" w:hAnsi="Times New Roman" w:cs="Times New Roman"/>
          <w:sz w:val="24"/>
          <w:szCs w:val="24"/>
        </w:rPr>
      </w:pPr>
      <w:r w:rsidRPr="00A645EC">
        <w:rPr>
          <w:rFonts w:ascii="Times New Roman" w:hAnsi="Times New Roman" w:cs="Times New Roman"/>
          <w:sz w:val="24"/>
          <w:szCs w:val="24"/>
        </w:rPr>
        <w:t>(Condit, Hubbell, and Foster 1995) (Nepstad et al. 2007) (Meakem et al. 2018), (Condit et al. 2004) (Clark et al. 2017): El Nino – Amazon</w:t>
      </w:r>
    </w:p>
    <w:p w14:paraId="2910C0CC" w14:textId="77777777" w:rsidR="00576D22" w:rsidRPr="00A645EC" w:rsidRDefault="00576D22" w:rsidP="003119BC">
      <w:pPr>
        <w:pStyle w:val="PlainText"/>
        <w:spacing w:line="480" w:lineRule="auto"/>
        <w:rPr>
          <w:rFonts w:ascii="Times New Roman" w:hAnsi="Times New Roman" w:cs="Times New Roman"/>
          <w:sz w:val="24"/>
          <w:szCs w:val="24"/>
        </w:rPr>
      </w:pPr>
      <w:r w:rsidRPr="00A645EC">
        <w:rPr>
          <w:rFonts w:ascii="Times New Roman" w:hAnsi="Times New Roman" w:cs="Times New Roman"/>
          <w:sz w:val="24"/>
          <w:szCs w:val="24"/>
        </w:rPr>
        <w:t>DNM1: most trees infested with lianas, many killed by liana, creating gaps.</w:t>
      </w:r>
    </w:p>
    <w:p w14:paraId="02C1145A" w14:textId="77777777" w:rsidR="00576D22" w:rsidRPr="00A645EC" w:rsidRDefault="00576D22" w:rsidP="003119BC">
      <w:pPr>
        <w:pStyle w:val="PlainText"/>
        <w:spacing w:line="480" w:lineRule="auto"/>
        <w:rPr>
          <w:rFonts w:ascii="Times New Roman" w:hAnsi="Times New Roman" w:cs="Times New Roman"/>
          <w:sz w:val="24"/>
          <w:szCs w:val="24"/>
        </w:rPr>
      </w:pPr>
    </w:p>
    <w:p w14:paraId="443663B0" w14:textId="77777777" w:rsidR="00576D22" w:rsidRPr="003D4527" w:rsidRDefault="00576D22" w:rsidP="003119BC">
      <w:pPr>
        <w:pStyle w:val="PlainText"/>
        <w:spacing w:line="480" w:lineRule="auto"/>
        <w:rPr>
          <w:rFonts w:ascii="Times New Roman" w:hAnsi="Times New Roman" w:cs="Times New Roman"/>
          <w:b/>
          <w:bCs/>
          <w:i/>
          <w:iCs/>
          <w:sz w:val="24"/>
          <w:szCs w:val="24"/>
        </w:rPr>
      </w:pPr>
      <w:r w:rsidRPr="003D4527">
        <w:rPr>
          <w:rFonts w:ascii="Times New Roman" w:hAnsi="Times New Roman" w:cs="Times New Roman"/>
          <w:b/>
          <w:bCs/>
          <w:i/>
          <w:iCs/>
          <w:sz w:val="24"/>
          <w:szCs w:val="24"/>
        </w:rPr>
        <w:t xml:space="preserve">Demography </w:t>
      </w:r>
    </w:p>
    <w:p w14:paraId="759B2A1B" w14:textId="77777777" w:rsidR="00576D22" w:rsidRPr="00A645EC" w:rsidRDefault="00576D22" w:rsidP="003119BC">
      <w:pPr>
        <w:pStyle w:val="PlainText"/>
        <w:spacing w:line="480" w:lineRule="auto"/>
        <w:rPr>
          <w:rFonts w:ascii="Times New Roman" w:hAnsi="Times New Roman" w:cs="Times New Roman"/>
          <w:sz w:val="24"/>
          <w:szCs w:val="24"/>
        </w:rPr>
      </w:pPr>
      <w:r w:rsidRPr="00A645EC">
        <w:rPr>
          <w:rFonts w:ascii="Times New Roman" w:hAnsi="Times New Roman" w:cs="Times New Roman"/>
          <w:sz w:val="24"/>
          <w:szCs w:val="24"/>
        </w:rPr>
        <w:lastRenderedPageBreak/>
        <w:t xml:space="preserve">Emergent species exhibit lower mortality rates than non-emergent species, except in DNM02. The three Danum plots exhibit higher mortality rates than the Sepilok plots, indeed most trees were infested and killed by lianas, creating gaps. </w:t>
      </w:r>
    </w:p>
    <w:p w14:paraId="5CAB567A" w14:textId="77777777" w:rsidR="00576D22" w:rsidRPr="00A645EC" w:rsidRDefault="00576D22" w:rsidP="003119BC">
      <w:pPr>
        <w:pStyle w:val="PlainText"/>
        <w:spacing w:line="480" w:lineRule="auto"/>
        <w:rPr>
          <w:rFonts w:ascii="Times New Roman" w:hAnsi="Times New Roman" w:cs="Times New Roman"/>
          <w:sz w:val="24"/>
          <w:szCs w:val="24"/>
        </w:rPr>
      </w:pPr>
      <w:r w:rsidRPr="00A645EC">
        <w:rPr>
          <w:rFonts w:ascii="Times New Roman" w:hAnsi="Times New Roman" w:cs="Times New Roman"/>
          <w:sz w:val="24"/>
          <w:szCs w:val="24"/>
        </w:rPr>
        <w:t xml:space="preserve">There was evidence found of an extreme precipitation and storm event at Sepilok, Sabah in July 2006 have caused much higher short stem mortality among dipterocarp trees (&gt; 30cm) on alluvial site, explaining the higher mortality rates in Sepilok Alluvial sites. (Ghazoul </w:t>
      </w:r>
      <w:commentRangeStart w:id="25"/>
      <w:r w:rsidRPr="00A645EC">
        <w:rPr>
          <w:rFonts w:ascii="Times New Roman" w:hAnsi="Times New Roman" w:cs="Times New Roman"/>
          <w:sz w:val="24"/>
          <w:szCs w:val="24"/>
        </w:rPr>
        <w:t>2016</w:t>
      </w:r>
      <w:commentRangeEnd w:id="25"/>
      <w:r w:rsidR="00A00836">
        <w:rPr>
          <w:rStyle w:val="CommentReference"/>
          <w:rFonts w:asciiTheme="minorHAnsi" w:hAnsiTheme="minorHAnsi"/>
        </w:rPr>
        <w:commentReference w:id="25"/>
      </w:r>
      <w:r w:rsidRPr="00A645EC">
        <w:rPr>
          <w:rFonts w:ascii="Times New Roman" w:hAnsi="Times New Roman" w:cs="Times New Roman"/>
          <w:sz w:val="24"/>
          <w:szCs w:val="24"/>
        </w:rPr>
        <w:t>)</w:t>
      </w:r>
    </w:p>
    <w:p w14:paraId="013EC1E1" w14:textId="43FB1C22" w:rsidR="00576D22" w:rsidRPr="00A645EC" w:rsidRDefault="00576D22" w:rsidP="003119BC">
      <w:pPr>
        <w:pStyle w:val="PlainText"/>
        <w:spacing w:line="480" w:lineRule="auto"/>
        <w:rPr>
          <w:rFonts w:ascii="Times New Roman" w:hAnsi="Times New Roman" w:cs="Times New Roman"/>
          <w:sz w:val="24"/>
          <w:szCs w:val="24"/>
        </w:rPr>
      </w:pPr>
    </w:p>
    <w:p w14:paraId="5FA08092" w14:textId="77777777" w:rsidR="00576D22" w:rsidRPr="00A645EC" w:rsidRDefault="00576D22" w:rsidP="003119BC">
      <w:pPr>
        <w:pStyle w:val="PlainText"/>
        <w:spacing w:line="480" w:lineRule="auto"/>
        <w:rPr>
          <w:rFonts w:ascii="Times New Roman" w:hAnsi="Times New Roman" w:cs="Times New Roman"/>
          <w:sz w:val="24"/>
          <w:szCs w:val="24"/>
        </w:rPr>
      </w:pPr>
    </w:p>
    <w:p w14:paraId="2B7144D9" w14:textId="4F671BD4" w:rsidR="00576D22" w:rsidRPr="003D4527" w:rsidRDefault="00576D22" w:rsidP="003119BC">
      <w:pPr>
        <w:pStyle w:val="PlainText"/>
        <w:spacing w:line="480" w:lineRule="auto"/>
        <w:rPr>
          <w:rFonts w:ascii="Times New Roman" w:hAnsi="Times New Roman" w:cs="Times New Roman"/>
          <w:b/>
          <w:bCs/>
          <w:sz w:val="24"/>
          <w:szCs w:val="24"/>
        </w:rPr>
      </w:pPr>
      <w:r w:rsidRPr="003D4527">
        <w:rPr>
          <w:rFonts w:ascii="Times New Roman" w:hAnsi="Times New Roman" w:cs="Times New Roman"/>
          <w:b/>
          <w:bCs/>
          <w:sz w:val="24"/>
          <w:szCs w:val="24"/>
        </w:rPr>
        <w:t xml:space="preserve">Acknowledgements. </w:t>
      </w:r>
    </w:p>
    <w:p w14:paraId="336AF5AD" w14:textId="77777777" w:rsidR="00576D22" w:rsidRPr="00A645EC" w:rsidRDefault="00576D22" w:rsidP="003119BC">
      <w:pPr>
        <w:pStyle w:val="PlainText"/>
        <w:spacing w:line="480" w:lineRule="auto"/>
        <w:rPr>
          <w:rFonts w:ascii="Times New Roman" w:hAnsi="Times New Roman" w:cs="Times New Roman"/>
          <w:sz w:val="24"/>
          <w:szCs w:val="24"/>
        </w:rPr>
      </w:pPr>
    </w:p>
    <w:p w14:paraId="295FB435" w14:textId="77777777" w:rsidR="00576D22" w:rsidRPr="003D4527" w:rsidRDefault="00576D22" w:rsidP="003119BC">
      <w:pPr>
        <w:pStyle w:val="PlainText"/>
        <w:spacing w:line="480" w:lineRule="auto"/>
        <w:rPr>
          <w:rFonts w:ascii="Times New Roman" w:hAnsi="Times New Roman" w:cs="Times New Roman"/>
          <w:b/>
          <w:bCs/>
          <w:sz w:val="24"/>
          <w:szCs w:val="24"/>
        </w:rPr>
      </w:pPr>
      <w:r w:rsidRPr="003D4527">
        <w:rPr>
          <w:rFonts w:ascii="Times New Roman" w:hAnsi="Times New Roman" w:cs="Times New Roman"/>
          <w:b/>
          <w:bCs/>
          <w:sz w:val="24"/>
          <w:szCs w:val="24"/>
        </w:rPr>
        <w:t>Literature Cited</w:t>
      </w:r>
    </w:p>
    <w:p w14:paraId="7AAD2692" w14:textId="0B05CE2D" w:rsidR="00410863" w:rsidRPr="00410863" w:rsidRDefault="003D4527" w:rsidP="00410863">
      <w:pPr>
        <w:widowControl w:val="0"/>
        <w:autoSpaceDE w:val="0"/>
        <w:autoSpaceDN w:val="0"/>
        <w:adjustRightInd w:val="0"/>
        <w:spacing w:after="0" w:line="480" w:lineRule="auto"/>
        <w:ind w:left="480" w:hanging="480"/>
        <w:rPr>
          <w:rFonts w:ascii="Times New Roman" w:hAnsi="Times New Roman" w:cs="Times New Roman"/>
          <w:noProof/>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ADDIN Mendeley Bibliography CSL_BIBLIOGRAPHY </w:instrText>
      </w:r>
      <w:r>
        <w:rPr>
          <w:rFonts w:ascii="Times New Roman" w:hAnsi="Times New Roman" w:cs="Times New Roman"/>
          <w:sz w:val="24"/>
          <w:szCs w:val="24"/>
        </w:rPr>
        <w:fldChar w:fldCharType="separate"/>
      </w:r>
      <w:r w:rsidR="00410863" w:rsidRPr="00410863">
        <w:rPr>
          <w:rFonts w:ascii="Times New Roman" w:hAnsi="Times New Roman" w:cs="Times New Roman"/>
          <w:noProof/>
          <w:sz w:val="24"/>
          <w:szCs w:val="24"/>
        </w:rPr>
        <w:t xml:space="preserve">Banin L, Feldpausch T R, Phillips O L, Baker T R, Lloyd J, Affum-Baffoe K, Arets E J M M, Berry N J, Bradford M, Brienen R J W, Davies S, Drescher M, Higuchi N, Hilbert D W, Hladik A, Iida Y, Salim K A, Kassim A R, King D A, Lopez-Gonzalez G, Metcalfe D, Nilus R, Peh K S H, Reitsma J M, Sonké B, Taedoumg H, Tan S, White L, Wöll H and Lewis S L 2012 What controls tropical forest architecture? Testing environmental, structural and floristic drivers </w:t>
      </w:r>
      <w:r w:rsidR="00410863" w:rsidRPr="00410863">
        <w:rPr>
          <w:rFonts w:ascii="Times New Roman" w:hAnsi="Times New Roman" w:cs="Times New Roman"/>
          <w:i/>
          <w:iCs/>
          <w:noProof/>
          <w:sz w:val="24"/>
          <w:szCs w:val="24"/>
        </w:rPr>
        <w:t>Glob. Ecol. Biogeogr.</w:t>
      </w:r>
      <w:r w:rsidR="00410863" w:rsidRPr="00410863">
        <w:rPr>
          <w:rFonts w:ascii="Times New Roman" w:hAnsi="Times New Roman" w:cs="Times New Roman"/>
          <w:noProof/>
          <w:sz w:val="24"/>
          <w:szCs w:val="24"/>
        </w:rPr>
        <w:t xml:space="preserve"> </w:t>
      </w:r>
      <w:r w:rsidR="00410863" w:rsidRPr="00410863">
        <w:rPr>
          <w:rFonts w:ascii="Times New Roman" w:hAnsi="Times New Roman" w:cs="Times New Roman"/>
          <w:b/>
          <w:bCs/>
          <w:noProof/>
          <w:sz w:val="24"/>
          <w:szCs w:val="24"/>
        </w:rPr>
        <w:t>21</w:t>
      </w:r>
      <w:r w:rsidR="00410863" w:rsidRPr="00410863">
        <w:rPr>
          <w:rFonts w:ascii="Times New Roman" w:hAnsi="Times New Roman" w:cs="Times New Roman"/>
          <w:noProof/>
          <w:sz w:val="24"/>
          <w:szCs w:val="24"/>
        </w:rPr>
        <w:t xml:space="preserve"> 1179–90</w:t>
      </w:r>
    </w:p>
    <w:p w14:paraId="5FADAE1E" w14:textId="77777777" w:rsidR="00410863" w:rsidRPr="00410863" w:rsidRDefault="00410863" w:rsidP="00410863">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410863">
        <w:rPr>
          <w:rFonts w:ascii="Times New Roman" w:hAnsi="Times New Roman" w:cs="Times New Roman"/>
          <w:noProof/>
          <w:sz w:val="24"/>
          <w:szCs w:val="24"/>
        </w:rPr>
        <w:t xml:space="preserve">Brown S and Lugo A E 1992 for Tropical Moist Forests of the Brazilian Amazon </w:t>
      </w:r>
      <w:r w:rsidRPr="00410863">
        <w:rPr>
          <w:rFonts w:ascii="Times New Roman" w:hAnsi="Times New Roman" w:cs="Times New Roman"/>
          <w:i/>
          <w:iCs/>
          <w:noProof/>
          <w:sz w:val="24"/>
          <w:szCs w:val="24"/>
        </w:rPr>
        <w:t>Interciencia</w:t>
      </w:r>
      <w:r w:rsidRPr="00410863">
        <w:rPr>
          <w:rFonts w:ascii="Times New Roman" w:hAnsi="Times New Roman" w:cs="Times New Roman"/>
          <w:noProof/>
          <w:sz w:val="24"/>
          <w:szCs w:val="24"/>
        </w:rPr>
        <w:t xml:space="preserve"> </w:t>
      </w:r>
      <w:r w:rsidRPr="00410863">
        <w:rPr>
          <w:rFonts w:ascii="Times New Roman" w:hAnsi="Times New Roman" w:cs="Times New Roman"/>
          <w:b/>
          <w:bCs/>
          <w:noProof/>
          <w:sz w:val="24"/>
          <w:szCs w:val="24"/>
        </w:rPr>
        <w:t>17</w:t>
      </w:r>
      <w:r w:rsidRPr="00410863">
        <w:rPr>
          <w:rFonts w:ascii="Times New Roman" w:hAnsi="Times New Roman" w:cs="Times New Roman"/>
          <w:noProof/>
          <w:sz w:val="24"/>
          <w:szCs w:val="24"/>
        </w:rPr>
        <w:t xml:space="preserve"> 818</w:t>
      </w:r>
    </w:p>
    <w:p w14:paraId="24FD9123" w14:textId="77777777" w:rsidR="00410863" w:rsidRPr="00410863" w:rsidRDefault="00410863" w:rsidP="00410863">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410863">
        <w:rPr>
          <w:rFonts w:ascii="Times New Roman" w:hAnsi="Times New Roman" w:cs="Times New Roman"/>
          <w:noProof/>
          <w:sz w:val="24"/>
          <w:szCs w:val="24"/>
        </w:rPr>
        <w:t xml:space="preserve">Clark D A and Clark D B 1992 Life History Diversity of Canopy and Emergent Trees in a Neotropical Rain Forest Author ( s ): Deborah A . Clark and David B . Clark Published by : Ecological Society of America LIFE HISTORY DIVERSITY OF CANOPY AND EMERGENT TREES IN A NEOTROPICAL RAIN FOR </w:t>
      </w:r>
      <w:r w:rsidRPr="00410863">
        <w:rPr>
          <w:rFonts w:ascii="Times New Roman" w:hAnsi="Times New Roman" w:cs="Times New Roman"/>
          <w:i/>
          <w:iCs/>
          <w:noProof/>
          <w:sz w:val="24"/>
          <w:szCs w:val="24"/>
        </w:rPr>
        <w:t>Ecol. Monogr.</w:t>
      </w:r>
      <w:r w:rsidRPr="00410863">
        <w:rPr>
          <w:rFonts w:ascii="Times New Roman" w:hAnsi="Times New Roman" w:cs="Times New Roman"/>
          <w:noProof/>
          <w:sz w:val="24"/>
          <w:szCs w:val="24"/>
        </w:rPr>
        <w:t xml:space="preserve"> </w:t>
      </w:r>
      <w:r w:rsidRPr="00410863">
        <w:rPr>
          <w:rFonts w:ascii="Times New Roman" w:hAnsi="Times New Roman" w:cs="Times New Roman"/>
          <w:b/>
          <w:bCs/>
          <w:noProof/>
          <w:sz w:val="24"/>
          <w:szCs w:val="24"/>
        </w:rPr>
        <w:t>62</w:t>
      </w:r>
      <w:r w:rsidRPr="00410863">
        <w:rPr>
          <w:rFonts w:ascii="Times New Roman" w:hAnsi="Times New Roman" w:cs="Times New Roman"/>
          <w:noProof/>
          <w:sz w:val="24"/>
          <w:szCs w:val="24"/>
        </w:rPr>
        <w:t xml:space="preserve"> 315–44</w:t>
      </w:r>
    </w:p>
    <w:p w14:paraId="2EB5B632" w14:textId="77777777" w:rsidR="00410863" w:rsidRPr="00410863" w:rsidRDefault="00410863" w:rsidP="00410863">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410863">
        <w:rPr>
          <w:rFonts w:ascii="Times New Roman" w:hAnsi="Times New Roman" w:cs="Times New Roman"/>
          <w:noProof/>
          <w:sz w:val="24"/>
          <w:szCs w:val="24"/>
        </w:rPr>
        <w:lastRenderedPageBreak/>
        <w:t xml:space="preserve">Clark D B and Clark D A 1996 Abundance, growth and mortality of very large trees in neotropical lowland rain forest </w:t>
      </w:r>
      <w:r w:rsidRPr="00410863">
        <w:rPr>
          <w:rFonts w:ascii="Times New Roman" w:hAnsi="Times New Roman" w:cs="Times New Roman"/>
          <w:i/>
          <w:iCs/>
          <w:noProof/>
          <w:sz w:val="24"/>
          <w:szCs w:val="24"/>
        </w:rPr>
        <w:t>For. Ecol. Manage.</w:t>
      </w:r>
      <w:r w:rsidRPr="00410863">
        <w:rPr>
          <w:rFonts w:ascii="Times New Roman" w:hAnsi="Times New Roman" w:cs="Times New Roman"/>
          <w:noProof/>
          <w:sz w:val="24"/>
          <w:szCs w:val="24"/>
        </w:rPr>
        <w:t xml:space="preserve"> </w:t>
      </w:r>
      <w:r w:rsidRPr="00410863">
        <w:rPr>
          <w:rFonts w:ascii="Times New Roman" w:hAnsi="Times New Roman" w:cs="Times New Roman"/>
          <w:b/>
          <w:bCs/>
          <w:noProof/>
          <w:sz w:val="24"/>
          <w:szCs w:val="24"/>
        </w:rPr>
        <w:t>80</w:t>
      </w:r>
      <w:r w:rsidRPr="00410863">
        <w:rPr>
          <w:rFonts w:ascii="Times New Roman" w:hAnsi="Times New Roman" w:cs="Times New Roman"/>
          <w:noProof/>
          <w:sz w:val="24"/>
          <w:szCs w:val="24"/>
        </w:rPr>
        <w:t xml:space="preserve"> 235–44</w:t>
      </w:r>
    </w:p>
    <w:p w14:paraId="0C1B64C6" w14:textId="77777777" w:rsidR="00410863" w:rsidRPr="00410863" w:rsidRDefault="00410863" w:rsidP="00410863">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410863">
        <w:rPr>
          <w:rFonts w:ascii="Times New Roman" w:hAnsi="Times New Roman" w:cs="Times New Roman"/>
          <w:noProof/>
          <w:sz w:val="24"/>
          <w:szCs w:val="24"/>
        </w:rPr>
        <w:t xml:space="preserve">Clark D B, Ferraz A, Clark D A, Kellner J R, Letcher S G and Saatchi S 2019 Diversity, distribution and dynamics of large trees across an old-growth lowland tropical rain forest landscape </w:t>
      </w:r>
      <w:r w:rsidRPr="00410863">
        <w:rPr>
          <w:rFonts w:ascii="Times New Roman" w:hAnsi="Times New Roman" w:cs="Times New Roman"/>
          <w:i/>
          <w:iCs/>
          <w:noProof/>
          <w:sz w:val="24"/>
          <w:szCs w:val="24"/>
        </w:rPr>
        <w:t>PLoS One</w:t>
      </w:r>
      <w:r w:rsidRPr="00410863">
        <w:rPr>
          <w:rFonts w:ascii="Times New Roman" w:hAnsi="Times New Roman" w:cs="Times New Roman"/>
          <w:noProof/>
          <w:sz w:val="24"/>
          <w:szCs w:val="24"/>
        </w:rPr>
        <w:t xml:space="preserve"> </w:t>
      </w:r>
      <w:r w:rsidRPr="00410863">
        <w:rPr>
          <w:rFonts w:ascii="Times New Roman" w:hAnsi="Times New Roman" w:cs="Times New Roman"/>
          <w:b/>
          <w:bCs/>
          <w:noProof/>
          <w:sz w:val="24"/>
          <w:szCs w:val="24"/>
        </w:rPr>
        <w:t>14</w:t>
      </w:r>
      <w:r w:rsidRPr="00410863">
        <w:rPr>
          <w:rFonts w:ascii="Times New Roman" w:hAnsi="Times New Roman" w:cs="Times New Roman"/>
          <w:noProof/>
          <w:sz w:val="24"/>
          <w:szCs w:val="24"/>
        </w:rPr>
        <w:t xml:space="preserve"> 1–23 Online: http://dx.doi.org/10.1371/journal.pone.0224896</w:t>
      </w:r>
    </w:p>
    <w:p w14:paraId="11F5B3C9" w14:textId="77777777" w:rsidR="00410863" w:rsidRPr="00410863" w:rsidRDefault="00410863" w:rsidP="00410863">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410863">
        <w:rPr>
          <w:rFonts w:ascii="Times New Roman" w:hAnsi="Times New Roman" w:cs="Times New Roman"/>
          <w:noProof/>
          <w:sz w:val="24"/>
          <w:szCs w:val="24"/>
        </w:rPr>
        <w:t xml:space="preserve">da Costa G S, Dalmolin Â C, Schilling A C, Sanches M C, dos Santos M S and Mielke M S 2019 Physiological and growth strategies of two Cariniana species in response to contrasting light availability </w:t>
      </w:r>
      <w:r w:rsidRPr="00410863">
        <w:rPr>
          <w:rFonts w:ascii="Times New Roman" w:hAnsi="Times New Roman" w:cs="Times New Roman"/>
          <w:i/>
          <w:iCs/>
          <w:noProof/>
          <w:sz w:val="24"/>
          <w:szCs w:val="24"/>
        </w:rPr>
        <w:t>Flora Morphol. Distrib. Funct. Ecol. Plants</w:t>
      </w:r>
      <w:r w:rsidRPr="00410863">
        <w:rPr>
          <w:rFonts w:ascii="Times New Roman" w:hAnsi="Times New Roman" w:cs="Times New Roman"/>
          <w:noProof/>
          <w:sz w:val="24"/>
          <w:szCs w:val="24"/>
        </w:rPr>
        <w:t xml:space="preserve"> </w:t>
      </w:r>
      <w:r w:rsidRPr="00410863">
        <w:rPr>
          <w:rFonts w:ascii="Times New Roman" w:hAnsi="Times New Roman" w:cs="Times New Roman"/>
          <w:b/>
          <w:bCs/>
          <w:noProof/>
          <w:sz w:val="24"/>
          <w:szCs w:val="24"/>
        </w:rPr>
        <w:t>258</w:t>
      </w:r>
      <w:r w:rsidRPr="00410863">
        <w:rPr>
          <w:rFonts w:ascii="Times New Roman" w:hAnsi="Times New Roman" w:cs="Times New Roman"/>
          <w:noProof/>
          <w:sz w:val="24"/>
          <w:szCs w:val="24"/>
        </w:rPr>
        <w:t xml:space="preserve"> 151427 Online: https://doi.org/10.1016/j.flora.2019.151427</w:t>
      </w:r>
    </w:p>
    <w:p w14:paraId="19FECDCF" w14:textId="77777777" w:rsidR="00410863" w:rsidRPr="00410863" w:rsidRDefault="00410863" w:rsidP="00410863">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410863">
        <w:rPr>
          <w:rFonts w:ascii="Times New Roman" w:hAnsi="Times New Roman" w:cs="Times New Roman"/>
          <w:noProof/>
          <w:sz w:val="24"/>
          <w:szCs w:val="24"/>
        </w:rPr>
        <w:t xml:space="preserve">King D A, Davies S J and Noor N S M 2006 Growth and mortality are related to adult tree size in a Malaysian mixed dipterocarp forest </w:t>
      </w:r>
      <w:r w:rsidRPr="00410863">
        <w:rPr>
          <w:rFonts w:ascii="Times New Roman" w:hAnsi="Times New Roman" w:cs="Times New Roman"/>
          <w:i/>
          <w:iCs/>
          <w:noProof/>
          <w:sz w:val="24"/>
          <w:szCs w:val="24"/>
        </w:rPr>
        <w:t>For. Ecol. Manage.</w:t>
      </w:r>
      <w:r w:rsidRPr="00410863">
        <w:rPr>
          <w:rFonts w:ascii="Times New Roman" w:hAnsi="Times New Roman" w:cs="Times New Roman"/>
          <w:noProof/>
          <w:sz w:val="24"/>
          <w:szCs w:val="24"/>
        </w:rPr>
        <w:t xml:space="preserve"> </w:t>
      </w:r>
      <w:r w:rsidRPr="00410863">
        <w:rPr>
          <w:rFonts w:ascii="Times New Roman" w:hAnsi="Times New Roman" w:cs="Times New Roman"/>
          <w:b/>
          <w:bCs/>
          <w:noProof/>
          <w:sz w:val="24"/>
          <w:szCs w:val="24"/>
        </w:rPr>
        <w:t>223</w:t>
      </w:r>
      <w:r w:rsidRPr="00410863">
        <w:rPr>
          <w:rFonts w:ascii="Times New Roman" w:hAnsi="Times New Roman" w:cs="Times New Roman"/>
          <w:noProof/>
          <w:sz w:val="24"/>
          <w:szCs w:val="24"/>
        </w:rPr>
        <w:t xml:space="preserve"> 152–8</w:t>
      </w:r>
    </w:p>
    <w:p w14:paraId="5F2A42FB" w14:textId="77777777" w:rsidR="00410863" w:rsidRPr="00410863" w:rsidRDefault="00410863" w:rsidP="00410863">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410863">
        <w:rPr>
          <w:rFonts w:ascii="Times New Roman" w:hAnsi="Times New Roman" w:cs="Times New Roman"/>
          <w:noProof/>
          <w:sz w:val="24"/>
          <w:szCs w:val="24"/>
        </w:rPr>
        <w:t xml:space="preserve">Llusia J, Sardans J, Niinemets Ü, Owen S M and Peñuelas J 2014 A screening study of leaf terpene emissions of 43 rainforest species in Danum Valley Conservation Area (Borneo) and their relationships with chemical and morphological leaf traits </w:t>
      </w:r>
      <w:r w:rsidRPr="00410863">
        <w:rPr>
          <w:rFonts w:ascii="Times New Roman" w:hAnsi="Times New Roman" w:cs="Times New Roman"/>
          <w:i/>
          <w:iCs/>
          <w:noProof/>
          <w:sz w:val="24"/>
          <w:szCs w:val="24"/>
        </w:rPr>
        <w:t>Plant Biosyst.</w:t>
      </w:r>
      <w:r w:rsidRPr="00410863">
        <w:rPr>
          <w:rFonts w:ascii="Times New Roman" w:hAnsi="Times New Roman" w:cs="Times New Roman"/>
          <w:noProof/>
          <w:sz w:val="24"/>
          <w:szCs w:val="24"/>
        </w:rPr>
        <w:t xml:space="preserve"> </w:t>
      </w:r>
      <w:r w:rsidRPr="00410863">
        <w:rPr>
          <w:rFonts w:ascii="Times New Roman" w:hAnsi="Times New Roman" w:cs="Times New Roman"/>
          <w:b/>
          <w:bCs/>
          <w:noProof/>
          <w:sz w:val="24"/>
          <w:szCs w:val="24"/>
        </w:rPr>
        <w:t>148</w:t>
      </w:r>
      <w:r w:rsidRPr="00410863">
        <w:rPr>
          <w:rFonts w:ascii="Times New Roman" w:hAnsi="Times New Roman" w:cs="Times New Roman"/>
          <w:noProof/>
          <w:sz w:val="24"/>
          <w:szCs w:val="24"/>
        </w:rPr>
        <w:t xml:space="preserve"> 307–17</w:t>
      </w:r>
    </w:p>
    <w:p w14:paraId="73588DA4" w14:textId="77777777" w:rsidR="00410863" w:rsidRPr="00410863" w:rsidRDefault="00410863" w:rsidP="00410863">
      <w:pPr>
        <w:widowControl w:val="0"/>
        <w:autoSpaceDE w:val="0"/>
        <w:autoSpaceDN w:val="0"/>
        <w:adjustRightInd w:val="0"/>
        <w:spacing w:after="0" w:line="480" w:lineRule="auto"/>
        <w:ind w:left="480" w:hanging="480"/>
        <w:rPr>
          <w:rFonts w:ascii="Times New Roman" w:hAnsi="Times New Roman" w:cs="Times New Roman"/>
          <w:noProof/>
          <w:sz w:val="24"/>
        </w:rPr>
      </w:pPr>
      <w:r w:rsidRPr="00410863">
        <w:rPr>
          <w:rFonts w:ascii="Times New Roman" w:hAnsi="Times New Roman" w:cs="Times New Roman"/>
          <w:noProof/>
          <w:sz w:val="24"/>
          <w:szCs w:val="24"/>
        </w:rPr>
        <w:t xml:space="preserve">Lopez-Gonzalez G, Lewis S L, Burkitt M and Phillips O L 2011 ForestPlots.net: A web application and research tool to manage and analyse tropical forest plot data </w:t>
      </w:r>
      <w:r w:rsidRPr="00410863">
        <w:rPr>
          <w:rFonts w:ascii="Times New Roman" w:hAnsi="Times New Roman" w:cs="Times New Roman"/>
          <w:i/>
          <w:iCs/>
          <w:noProof/>
          <w:sz w:val="24"/>
          <w:szCs w:val="24"/>
        </w:rPr>
        <w:t>J. Veg. Sci.</w:t>
      </w:r>
      <w:r w:rsidRPr="00410863">
        <w:rPr>
          <w:rFonts w:ascii="Times New Roman" w:hAnsi="Times New Roman" w:cs="Times New Roman"/>
          <w:noProof/>
          <w:sz w:val="24"/>
          <w:szCs w:val="24"/>
        </w:rPr>
        <w:t xml:space="preserve"> </w:t>
      </w:r>
      <w:r w:rsidRPr="00410863">
        <w:rPr>
          <w:rFonts w:ascii="Times New Roman" w:hAnsi="Times New Roman" w:cs="Times New Roman"/>
          <w:b/>
          <w:bCs/>
          <w:noProof/>
          <w:sz w:val="24"/>
          <w:szCs w:val="24"/>
        </w:rPr>
        <w:t>22</w:t>
      </w:r>
      <w:r w:rsidRPr="00410863">
        <w:rPr>
          <w:rFonts w:ascii="Times New Roman" w:hAnsi="Times New Roman" w:cs="Times New Roman"/>
          <w:noProof/>
          <w:sz w:val="24"/>
          <w:szCs w:val="24"/>
        </w:rPr>
        <w:t xml:space="preserve"> 610–3</w:t>
      </w:r>
    </w:p>
    <w:p w14:paraId="57911E3C" w14:textId="77F19732" w:rsidR="00576D22" w:rsidRPr="00A645EC" w:rsidRDefault="003D4527" w:rsidP="003119BC">
      <w:pPr>
        <w:pStyle w:val="PlainText"/>
        <w:spacing w:line="480" w:lineRule="auto"/>
        <w:rPr>
          <w:rFonts w:ascii="Times New Roman" w:hAnsi="Times New Roman" w:cs="Times New Roman"/>
          <w:sz w:val="24"/>
          <w:szCs w:val="24"/>
        </w:rPr>
      </w:pPr>
      <w:r>
        <w:rPr>
          <w:rFonts w:ascii="Times New Roman" w:hAnsi="Times New Roman" w:cs="Times New Roman"/>
          <w:sz w:val="24"/>
          <w:szCs w:val="24"/>
        </w:rPr>
        <w:fldChar w:fldCharType="end"/>
      </w:r>
    </w:p>
    <w:p w14:paraId="7541BA7C" w14:textId="77777777" w:rsidR="00576D22" w:rsidRPr="00A645EC" w:rsidRDefault="00576D22" w:rsidP="003119BC">
      <w:pPr>
        <w:pStyle w:val="PlainText"/>
        <w:spacing w:line="480" w:lineRule="auto"/>
        <w:rPr>
          <w:rFonts w:ascii="Times New Roman" w:hAnsi="Times New Roman" w:cs="Times New Roman"/>
          <w:sz w:val="24"/>
          <w:szCs w:val="24"/>
        </w:rPr>
      </w:pPr>
    </w:p>
    <w:p w14:paraId="759C2D51" w14:textId="77777777" w:rsidR="00576D22" w:rsidRPr="00A645EC" w:rsidRDefault="00576D22" w:rsidP="003119BC">
      <w:pPr>
        <w:pStyle w:val="PlainText"/>
        <w:spacing w:line="480" w:lineRule="auto"/>
        <w:rPr>
          <w:rFonts w:ascii="Times New Roman" w:hAnsi="Times New Roman" w:cs="Times New Roman"/>
          <w:sz w:val="24"/>
          <w:szCs w:val="24"/>
        </w:rPr>
      </w:pPr>
    </w:p>
    <w:p w14:paraId="6F438AE4" w14:textId="77777777" w:rsidR="003D4527" w:rsidRDefault="003D4527" w:rsidP="003119BC">
      <w:pPr>
        <w:pStyle w:val="PlainText"/>
        <w:spacing w:line="480" w:lineRule="auto"/>
        <w:rPr>
          <w:rFonts w:ascii="Times New Roman" w:hAnsi="Times New Roman" w:cs="Times New Roman"/>
          <w:b/>
          <w:bCs/>
          <w:sz w:val="24"/>
          <w:szCs w:val="24"/>
        </w:rPr>
        <w:sectPr w:rsidR="003D4527" w:rsidSect="005756A3">
          <w:pgSz w:w="12240" w:h="15840"/>
          <w:pgMar w:top="1440" w:right="1498" w:bottom="1440" w:left="1498" w:header="720" w:footer="720" w:gutter="0"/>
          <w:lnNumType w:countBy="1" w:restart="continuous"/>
          <w:cols w:space="720"/>
          <w:docGrid w:linePitch="360"/>
        </w:sectPr>
      </w:pPr>
    </w:p>
    <w:p w14:paraId="03836973" w14:textId="50CD4E59" w:rsidR="00576D22" w:rsidRPr="003D4527" w:rsidRDefault="00576D22" w:rsidP="003119BC">
      <w:pPr>
        <w:pStyle w:val="PlainText"/>
        <w:spacing w:line="480" w:lineRule="auto"/>
        <w:rPr>
          <w:rFonts w:ascii="Times New Roman" w:hAnsi="Times New Roman" w:cs="Times New Roman"/>
          <w:b/>
          <w:bCs/>
          <w:sz w:val="24"/>
          <w:szCs w:val="24"/>
        </w:rPr>
      </w:pPr>
      <w:r w:rsidRPr="003D4527">
        <w:rPr>
          <w:rFonts w:ascii="Times New Roman" w:hAnsi="Times New Roman" w:cs="Times New Roman"/>
          <w:b/>
          <w:bCs/>
          <w:sz w:val="24"/>
          <w:szCs w:val="24"/>
        </w:rPr>
        <w:lastRenderedPageBreak/>
        <w:t>Tables</w:t>
      </w:r>
    </w:p>
    <w:p w14:paraId="63711F57" w14:textId="77777777" w:rsidR="00576D22" w:rsidRPr="00A645EC" w:rsidRDefault="00576D22" w:rsidP="003119BC">
      <w:pPr>
        <w:pStyle w:val="PlainText"/>
        <w:spacing w:line="480" w:lineRule="auto"/>
        <w:rPr>
          <w:rFonts w:ascii="Times New Roman" w:hAnsi="Times New Roman" w:cs="Times New Roman"/>
          <w:sz w:val="24"/>
          <w:szCs w:val="24"/>
        </w:rPr>
      </w:pPr>
    </w:p>
    <w:p w14:paraId="4BDA41DF" w14:textId="02F4B79B" w:rsidR="00576D22" w:rsidRDefault="00576D22" w:rsidP="003119BC">
      <w:pPr>
        <w:pStyle w:val="PlainText"/>
        <w:spacing w:line="480" w:lineRule="auto"/>
        <w:rPr>
          <w:rFonts w:ascii="Times New Roman" w:hAnsi="Times New Roman" w:cs="Times New Roman"/>
          <w:sz w:val="24"/>
          <w:szCs w:val="24"/>
        </w:rPr>
      </w:pPr>
      <w:r w:rsidRPr="003D4527">
        <w:rPr>
          <w:rFonts w:ascii="Times New Roman" w:hAnsi="Times New Roman" w:cs="Times New Roman"/>
          <w:b/>
          <w:bCs/>
          <w:sz w:val="24"/>
          <w:szCs w:val="24"/>
        </w:rPr>
        <w:t>Table 1.</w:t>
      </w:r>
      <w:r w:rsidRPr="00A645EC">
        <w:rPr>
          <w:rFonts w:ascii="Times New Roman" w:hAnsi="Times New Roman" w:cs="Times New Roman"/>
          <w:sz w:val="24"/>
          <w:szCs w:val="24"/>
        </w:rPr>
        <w:t xml:space="preserve"> </w:t>
      </w:r>
      <w:r w:rsidRPr="00520438">
        <w:rPr>
          <w:rFonts w:ascii="Times New Roman" w:hAnsi="Times New Roman" w:cs="Times New Roman"/>
          <w:color w:val="FF0000"/>
          <w:sz w:val="24"/>
          <w:szCs w:val="24"/>
        </w:rPr>
        <w:t>Table title</w:t>
      </w:r>
    </w:p>
    <w:tbl>
      <w:tblPr>
        <w:tblStyle w:val="TableTheme"/>
        <w:tblW w:w="0" w:type="auto"/>
        <w:tblLayout w:type="fixed"/>
        <w:tblLook w:val="04A0" w:firstRow="1" w:lastRow="0" w:firstColumn="1" w:lastColumn="0" w:noHBand="0" w:noVBand="1"/>
      </w:tblPr>
      <w:tblGrid>
        <w:gridCol w:w="2245"/>
        <w:gridCol w:w="990"/>
        <w:gridCol w:w="1260"/>
        <w:gridCol w:w="1170"/>
        <w:gridCol w:w="1080"/>
        <w:gridCol w:w="900"/>
        <w:gridCol w:w="1417"/>
      </w:tblGrid>
      <w:tr w:rsidR="00520438" w:rsidRPr="00A8499B" w14:paraId="497348C1" w14:textId="77777777" w:rsidTr="002E2858">
        <w:trPr>
          <w:trHeight w:val="949"/>
        </w:trPr>
        <w:tc>
          <w:tcPr>
            <w:tcW w:w="2245" w:type="dxa"/>
            <w:noWrap/>
            <w:vAlign w:val="center"/>
            <w:hideMark/>
          </w:tcPr>
          <w:p w14:paraId="2FE2835F" w14:textId="77777777" w:rsidR="00520438" w:rsidRPr="001C7845" w:rsidRDefault="00520438" w:rsidP="002E2858">
            <w:pPr>
              <w:spacing w:after="0" w:line="360" w:lineRule="auto"/>
              <w:rPr>
                <w:rFonts w:ascii="Times New Roman" w:eastAsia="Times New Roman" w:hAnsi="Times New Roman" w:cs="Times New Roman"/>
                <w:b/>
                <w:bCs/>
                <w:color w:val="000000"/>
                <w:sz w:val="24"/>
                <w:szCs w:val="24"/>
                <w:lang w:eastAsia="fr-FR"/>
              </w:rPr>
            </w:pPr>
            <w:r w:rsidRPr="001C7845">
              <w:rPr>
                <w:rFonts w:ascii="Times New Roman" w:eastAsia="Times New Roman" w:hAnsi="Times New Roman" w:cs="Times New Roman"/>
                <w:b/>
                <w:bCs/>
                <w:color w:val="000000"/>
                <w:sz w:val="24"/>
                <w:szCs w:val="24"/>
                <w:lang w:eastAsia="fr-FR"/>
              </w:rPr>
              <w:t>Site</w:t>
            </w:r>
          </w:p>
        </w:tc>
        <w:tc>
          <w:tcPr>
            <w:tcW w:w="990" w:type="dxa"/>
            <w:noWrap/>
            <w:vAlign w:val="center"/>
            <w:hideMark/>
          </w:tcPr>
          <w:p w14:paraId="1FD6A1F7" w14:textId="77777777" w:rsidR="00520438" w:rsidRPr="001C7845" w:rsidRDefault="00520438" w:rsidP="002E2858">
            <w:pPr>
              <w:spacing w:after="0" w:line="360" w:lineRule="auto"/>
              <w:jc w:val="center"/>
              <w:rPr>
                <w:rFonts w:ascii="Times New Roman" w:eastAsia="Times New Roman" w:hAnsi="Times New Roman" w:cs="Times New Roman"/>
                <w:b/>
                <w:bCs/>
                <w:color w:val="000000"/>
                <w:sz w:val="24"/>
                <w:szCs w:val="24"/>
                <w:lang w:eastAsia="fr-FR"/>
              </w:rPr>
            </w:pPr>
            <w:r w:rsidRPr="001C7845">
              <w:rPr>
                <w:rFonts w:ascii="Times New Roman" w:eastAsia="Times New Roman" w:hAnsi="Times New Roman" w:cs="Times New Roman"/>
                <w:b/>
                <w:bCs/>
                <w:color w:val="000000"/>
                <w:sz w:val="24"/>
                <w:szCs w:val="24"/>
                <w:lang w:eastAsia="fr-FR"/>
              </w:rPr>
              <w:t>pH</w:t>
            </w:r>
          </w:p>
        </w:tc>
        <w:tc>
          <w:tcPr>
            <w:tcW w:w="1260" w:type="dxa"/>
            <w:noWrap/>
            <w:vAlign w:val="center"/>
            <w:hideMark/>
          </w:tcPr>
          <w:p w14:paraId="08103B07" w14:textId="77777777" w:rsidR="00520438" w:rsidRPr="001C7845" w:rsidRDefault="00520438" w:rsidP="002E2858">
            <w:pPr>
              <w:spacing w:after="0" w:line="360" w:lineRule="auto"/>
              <w:jc w:val="center"/>
              <w:rPr>
                <w:rFonts w:ascii="Times New Roman" w:eastAsia="Times New Roman" w:hAnsi="Times New Roman" w:cs="Times New Roman"/>
                <w:b/>
                <w:bCs/>
                <w:color w:val="000000"/>
                <w:sz w:val="24"/>
                <w:szCs w:val="24"/>
                <w:lang w:eastAsia="fr-FR"/>
              </w:rPr>
            </w:pPr>
            <w:r w:rsidRPr="001C7845">
              <w:rPr>
                <w:rFonts w:ascii="Times New Roman" w:eastAsia="Times New Roman" w:hAnsi="Times New Roman" w:cs="Times New Roman"/>
                <w:b/>
                <w:bCs/>
                <w:color w:val="000000"/>
                <w:sz w:val="24"/>
                <w:szCs w:val="24"/>
                <w:lang w:eastAsia="fr-FR"/>
              </w:rPr>
              <w:t>Elevation (m)</w:t>
            </w:r>
          </w:p>
        </w:tc>
        <w:tc>
          <w:tcPr>
            <w:tcW w:w="1170" w:type="dxa"/>
            <w:noWrap/>
            <w:vAlign w:val="center"/>
            <w:hideMark/>
          </w:tcPr>
          <w:p w14:paraId="71B53B28" w14:textId="77777777" w:rsidR="00520438" w:rsidRDefault="00520438" w:rsidP="002E2858">
            <w:pPr>
              <w:spacing w:after="0" w:line="360" w:lineRule="auto"/>
              <w:jc w:val="center"/>
              <w:rPr>
                <w:rFonts w:ascii="Times New Roman" w:eastAsia="Times New Roman" w:hAnsi="Times New Roman" w:cs="Times New Roman"/>
                <w:b/>
                <w:bCs/>
                <w:color w:val="000000"/>
                <w:sz w:val="24"/>
                <w:szCs w:val="24"/>
                <w:lang w:eastAsia="fr-FR"/>
              </w:rPr>
            </w:pPr>
            <w:r w:rsidRPr="001C7845">
              <w:rPr>
                <w:rFonts w:ascii="Times New Roman" w:eastAsia="Times New Roman" w:hAnsi="Times New Roman" w:cs="Times New Roman"/>
                <w:b/>
                <w:bCs/>
                <w:color w:val="000000"/>
                <w:sz w:val="24"/>
                <w:szCs w:val="24"/>
                <w:lang w:eastAsia="fr-FR"/>
              </w:rPr>
              <w:t>Sand fraction</w:t>
            </w:r>
          </w:p>
          <w:p w14:paraId="50AB4F89" w14:textId="77777777" w:rsidR="00520438" w:rsidRPr="001C7845" w:rsidRDefault="00520438" w:rsidP="002E2858">
            <w:pPr>
              <w:spacing w:after="0" w:line="360" w:lineRule="auto"/>
              <w:jc w:val="center"/>
              <w:rPr>
                <w:rFonts w:ascii="Times New Roman" w:eastAsia="Times New Roman" w:hAnsi="Times New Roman" w:cs="Times New Roman"/>
                <w:b/>
                <w:bCs/>
                <w:color w:val="000000"/>
                <w:sz w:val="24"/>
                <w:szCs w:val="24"/>
                <w:lang w:eastAsia="fr-FR"/>
              </w:rPr>
            </w:pPr>
            <w:r w:rsidRPr="001C7845">
              <w:rPr>
                <w:rFonts w:ascii="Times New Roman" w:eastAsia="Times New Roman" w:hAnsi="Times New Roman" w:cs="Times New Roman"/>
                <w:b/>
                <w:bCs/>
                <w:color w:val="000000"/>
                <w:sz w:val="24"/>
                <w:szCs w:val="24"/>
                <w:lang w:eastAsia="fr-FR"/>
              </w:rPr>
              <w:t>(%)</w:t>
            </w:r>
          </w:p>
        </w:tc>
        <w:tc>
          <w:tcPr>
            <w:tcW w:w="1080" w:type="dxa"/>
            <w:noWrap/>
            <w:vAlign w:val="center"/>
            <w:hideMark/>
          </w:tcPr>
          <w:p w14:paraId="57172B16" w14:textId="77777777" w:rsidR="00520438" w:rsidRPr="001C7845" w:rsidRDefault="00520438" w:rsidP="002E2858">
            <w:pPr>
              <w:spacing w:after="0" w:line="360" w:lineRule="auto"/>
              <w:jc w:val="center"/>
              <w:rPr>
                <w:rFonts w:ascii="Times New Roman" w:eastAsia="Times New Roman" w:hAnsi="Times New Roman" w:cs="Times New Roman"/>
                <w:b/>
                <w:bCs/>
                <w:color w:val="000000"/>
                <w:sz w:val="24"/>
                <w:szCs w:val="24"/>
                <w:lang w:eastAsia="fr-FR"/>
              </w:rPr>
            </w:pPr>
            <w:r w:rsidRPr="001C7845">
              <w:rPr>
                <w:rFonts w:ascii="Times New Roman" w:eastAsia="Times New Roman" w:hAnsi="Times New Roman" w:cs="Times New Roman"/>
                <w:b/>
                <w:bCs/>
                <w:color w:val="000000"/>
                <w:sz w:val="24"/>
                <w:szCs w:val="24"/>
                <w:lang w:eastAsia="fr-FR"/>
              </w:rPr>
              <w:t>Clay fraction (%)</w:t>
            </w:r>
          </w:p>
        </w:tc>
        <w:tc>
          <w:tcPr>
            <w:tcW w:w="900" w:type="dxa"/>
            <w:noWrap/>
            <w:vAlign w:val="center"/>
            <w:hideMark/>
          </w:tcPr>
          <w:p w14:paraId="2EDCCF8C" w14:textId="77777777" w:rsidR="00520438" w:rsidRPr="001C7845" w:rsidRDefault="00520438" w:rsidP="002E2858">
            <w:pPr>
              <w:spacing w:after="0" w:line="360" w:lineRule="auto"/>
              <w:jc w:val="center"/>
              <w:rPr>
                <w:rFonts w:ascii="Times New Roman" w:eastAsia="Times New Roman" w:hAnsi="Times New Roman" w:cs="Times New Roman"/>
                <w:b/>
                <w:bCs/>
                <w:color w:val="000000"/>
                <w:sz w:val="24"/>
                <w:szCs w:val="24"/>
                <w:lang w:eastAsia="fr-FR"/>
              </w:rPr>
            </w:pPr>
            <w:r>
              <w:rPr>
                <w:rFonts w:ascii="Times New Roman" w:eastAsia="Times New Roman" w:hAnsi="Times New Roman" w:cs="Times New Roman"/>
                <w:b/>
                <w:bCs/>
                <w:color w:val="000000"/>
                <w:sz w:val="24"/>
                <w:szCs w:val="24"/>
                <w:lang w:eastAsia="fr-FR"/>
              </w:rPr>
              <w:t xml:space="preserve">Soil </w:t>
            </w:r>
            <w:r w:rsidRPr="001C7845">
              <w:rPr>
                <w:rFonts w:ascii="Times New Roman" w:eastAsia="Times New Roman" w:hAnsi="Times New Roman" w:cs="Times New Roman"/>
                <w:b/>
                <w:bCs/>
                <w:color w:val="000000"/>
                <w:sz w:val="24"/>
                <w:szCs w:val="24"/>
                <w:lang w:eastAsia="fr-FR"/>
              </w:rPr>
              <w:t>N (%)</w:t>
            </w:r>
          </w:p>
        </w:tc>
        <w:tc>
          <w:tcPr>
            <w:tcW w:w="1417" w:type="dxa"/>
            <w:noWrap/>
            <w:vAlign w:val="center"/>
            <w:hideMark/>
          </w:tcPr>
          <w:p w14:paraId="6812FE8E" w14:textId="77777777" w:rsidR="00520438" w:rsidRDefault="00520438" w:rsidP="002E2858">
            <w:pPr>
              <w:spacing w:after="0" w:line="360" w:lineRule="auto"/>
              <w:jc w:val="center"/>
              <w:rPr>
                <w:rFonts w:ascii="Times New Roman" w:eastAsia="Times New Roman" w:hAnsi="Times New Roman" w:cs="Times New Roman"/>
                <w:b/>
                <w:bCs/>
                <w:color w:val="000000"/>
                <w:sz w:val="24"/>
                <w:szCs w:val="24"/>
                <w:lang w:eastAsia="fr-FR"/>
              </w:rPr>
            </w:pPr>
            <w:r>
              <w:rPr>
                <w:rFonts w:ascii="Times New Roman" w:eastAsia="Times New Roman" w:hAnsi="Times New Roman" w:cs="Times New Roman"/>
                <w:b/>
                <w:bCs/>
                <w:color w:val="000000"/>
                <w:sz w:val="24"/>
                <w:szCs w:val="24"/>
                <w:lang w:eastAsia="fr-FR"/>
              </w:rPr>
              <w:t xml:space="preserve">Soil </w:t>
            </w:r>
            <w:r w:rsidRPr="001C7845">
              <w:rPr>
                <w:rFonts w:ascii="Times New Roman" w:eastAsia="Times New Roman" w:hAnsi="Times New Roman" w:cs="Times New Roman"/>
                <w:b/>
                <w:bCs/>
                <w:color w:val="000000"/>
                <w:sz w:val="24"/>
                <w:szCs w:val="24"/>
                <w:lang w:eastAsia="fr-FR"/>
              </w:rPr>
              <w:t>Total P</w:t>
            </w:r>
          </w:p>
          <w:p w14:paraId="3BBC7F7A" w14:textId="77777777" w:rsidR="00520438" w:rsidRPr="001C7845" w:rsidRDefault="00520438" w:rsidP="002E2858">
            <w:pPr>
              <w:spacing w:after="0" w:line="360" w:lineRule="auto"/>
              <w:jc w:val="center"/>
              <w:rPr>
                <w:rFonts w:ascii="Times New Roman" w:eastAsia="Times New Roman" w:hAnsi="Times New Roman" w:cs="Times New Roman"/>
                <w:b/>
                <w:bCs/>
                <w:color w:val="000000"/>
                <w:sz w:val="24"/>
                <w:szCs w:val="24"/>
                <w:lang w:eastAsia="fr-FR"/>
              </w:rPr>
            </w:pPr>
            <w:r w:rsidRPr="001C7845">
              <w:rPr>
                <w:rFonts w:ascii="Times New Roman" w:eastAsia="Times New Roman" w:hAnsi="Times New Roman" w:cs="Times New Roman"/>
                <w:b/>
                <w:bCs/>
                <w:color w:val="000000"/>
                <w:sz w:val="24"/>
                <w:szCs w:val="24"/>
                <w:lang w:eastAsia="fr-FR"/>
              </w:rPr>
              <w:t>(mg kg</w:t>
            </w:r>
            <w:r w:rsidRPr="001C7845">
              <w:rPr>
                <w:rFonts w:ascii="Times New Roman" w:eastAsia="Times New Roman" w:hAnsi="Times New Roman" w:cs="Times New Roman"/>
                <w:b/>
                <w:bCs/>
                <w:color w:val="000000"/>
                <w:sz w:val="24"/>
                <w:szCs w:val="24"/>
                <w:vertAlign w:val="superscript"/>
                <w:lang w:eastAsia="fr-FR"/>
              </w:rPr>
              <w:t>-1</w:t>
            </w:r>
            <w:r w:rsidRPr="001C7845">
              <w:rPr>
                <w:rFonts w:ascii="Times New Roman" w:eastAsia="Times New Roman" w:hAnsi="Times New Roman" w:cs="Times New Roman"/>
                <w:b/>
                <w:bCs/>
                <w:color w:val="000000"/>
                <w:sz w:val="24"/>
                <w:szCs w:val="24"/>
                <w:lang w:eastAsia="fr-FR"/>
              </w:rPr>
              <w:t>)</w:t>
            </w:r>
          </w:p>
        </w:tc>
      </w:tr>
      <w:tr w:rsidR="00520438" w:rsidRPr="00A8499B" w14:paraId="31A340D0" w14:textId="77777777" w:rsidTr="002E2858">
        <w:trPr>
          <w:trHeight w:val="352"/>
        </w:trPr>
        <w:tc>
          <w:tcPr>
            <w:tcW w:w="2245" w:type="dxa"/>
            <w:noWrap/>
            <w:vAlign w:val="center"/>
            <w:hideMark/>
          </w:tcPr>
          <w:p w14:paraId="66BB015B" w14:textId="77777777" w:rsidR="00520438" w:rsidRDefault="00520438" w:rsidP="002E2858">
            <w:pPr>
              <w:spacing w:after="0" w:line="360" w:lineRule="auto"/>
              <w:rPr>
                <w:rFonts w:ascii="Times New Roman" w:eastAsia="Times New Roman" w:hAnsi="Times New Roman" w:cs="Times New Roman"/>
                <w:b/>
                <w:bCs/>
                <w:color w:val="000000"/>
                <w:sz w:val="24"/>
                <w:szCs w:val="24"/>
                <w:lang w:eastAsia="fr-FR"/>
              </w:rPr>
            </w:pPr>
            <w:r>
              <w:rPr>
                <w:rFonts w:ascii="Times New Roman" w:eastAsia="Times New Roman" w:hAnsi="Times New Roman" w:cs="Times New Roman"/>
                <w:b/>
                <w:bCs/>
                <w:color w:val="000000"/>
                <w:sz w:val="24"/>
                <w:szCs w:val="24"/>
                <w:lang w:eastAsia="fr-FR"/>
              </w:rPr>
              <w:t xml:space="preserve">Danum 1 </w:t>
            </w:r>
            <w:r w:rsidRPr="00390735">
              <w:rPr>
                <w:rFonts w:ascii="Times New Roman" w:eastAsia="Times New Roman" w:hAnsi="Times New Roman" w:cs="Times New Roman"/>
                <w:b/>
                <w:bCs/>
                <w:color w:val="000000"/>
                <w:sz w:val="24"/>
                <w:szCs w:val="24"/>
                <w:vertAlign w:val="superscript"/>
                <w:lang w:eastAsia="fr-FR"/>
              </w:rPr>
              <w:t>a</w:t>
            </w:r>
          </w:p>
          <w:p w14:paraId="2F2FF9D2" w14:textId="77777777" w:rsidR="00520438" w:rsidRPr="001C7845" w:rsidRDefault="00520438" w:rsidP="002E2858">
            <w:pPr>
              <w:spacing w:after="0" w:line="360" w:lineRule="auto"/>
              <w:rPr>
                <w:rFonts w:ascii="Times New Roman" w:eastAsia="Times New Roman" w:hAnsi="Times New Roman" w:cs="Times New Roman"/>
                <w:b/>
                <w:bCs/>
                <w:color w:val="000000"/>
                <w:sz w:val="24"/>
                <w:szCs w:val="24"/>
                <w:lang w:eastAsia="fr-FR"/>
              </w:rPr>
            </w:pPr>
            <w:r>
              <w:rPr>
                <w:rFonts w:ascii="Times New Roman" w:eastAsia="Times New Roman" w:hAnsi="Times New Roman" w:cs="Times New Roman"/>
                <w:b/>
                <w:bCs/>
                <w:color w:val="000000"/>
                <w:sz w:val="24"/>
                <w:szCs w:val="24"/>
                <w:lang w:eastAsia="fr-FR"/>
              </w:rPr>
              <w:t>(</w:t>
            </w:r>
            <w:r w:rsidRPr="001C7845">
              <w:rPr>
                <w:rFonts w:ascii="Times New Roman" w:eastAsia="Times New Roman" w:hAnsi="Times New Roman" w:cs="Times New Roman"/>
                <w:b/>
                <w:bCs/>
                <w:color w:val="000000"/>
                <w:sz w:val="24"/>
                <w:szCs w:val="24"/>
                <w:lang w:eastAsia="fr-FR"/>
              </w:rPr>
              <w:t>DNM1</w:t>
            </w:r>
            <w:r>
              <w:rPr>
                <w:rFonts w:ascii="Times New Roman" w:eastAsia="Times New Roman" w:hAnsi="Times New Roman" w:cs="Times New Roman"/>
                <w:b/>
                <w:bCs/>
                <w:color w:val="000000"/>
                <w:sz w:val="24"/>
                <w:szCs w:val="24"/>
                <w:lang w:eastAsia="fr-FR"/>
              </w:rPr>
              <w:t>)</w:t>
            </w:r>
          </w:p>
        </w:tc>
        <w:tc>
          <w:tcPr>
            <w:tcW w:w="990" w:type="dxa"/>
            <w:noWrap/>
            <w:vAlign w:val="center"/>
            <w:hideMark/>
          </w:tcPr>
          <w:p w14:paraId="5E8FA722" w14:textId="77777777" w:rsidR="00520438" w:rsidRPr="00A8499B" w:rsidRDefault="00520438" w:rsidP="002E2858">
            <w:pPr>
              <w:spacing w:after="0" w:line="360" w:lineRule="auto"/>
              <w:jc w:val="center"/>
              <w:rPr>
                <w:rFonts w:ascii="Times New Roman" w:eastAsia="Times New Roman" w:hAnsi="Times New Roman" w:cs="Times New Roman"/>
                <w:color w:val="000000"/>
                <w:sz w:val="24"/>
                <w:szCs w:val="24"/>
                <w:lang w:eastAsia="fr-FR"/>
              </w:rPr>
            </w:pPr>
            <w:r w:rsidRPr="00A8499B">
              <w:rPr>
                <w:rFonts w:ascii="Times New Roman" w:eastAsia="Times New Roman" w:hAnsi="Times New Roman" w:cs="Times New Roman"/>
                <w:color w:val="000000"/>
                <w:sz w:val="24"/>
                <w:szCs w:val="24"/>
                <w:lang w:eastAsia="fr-FR"/>
              </w:rPr>
              <w:t>4.7</w:t>
            </w:r>
            <w:r>
              <w:rPr>
                <w:rFonts w:ascii="Times New Roman" w:eastAsia="Times New Roman" w:hAnsi="Times New Roman" w:cs="Times New Roman"/>
                <w:color w:val="000000"/>
                <w:sz w:val="24"/>
                <w:szCs w:val="24"/>
                <w:lang w:eastAsia="fr-FR"/>
              </w:rPr>
              <w:t>0</w:t>
            </w:r>
          </w:p>
        </w:tc>
        <w:tc>
          <w:tcPr>
            <w:tcW w:w="1260" w:type="dxa"/>
            <w:noWrap/>
            <w:vAlign w:val="center"/>
            <w:hideMark/>
          </w:tcPr>
          <w:p w14:paraId="480BA5E2" w14:textId="77777777" w:rsidR="00520438" w:rsidRPr="00A8499B" w:rsidRDefault="00520438" w:rsidP="002E2858">
            <w:pPr>
              <w:spacing w:after="0" w:line="360" w:lineRule="auto"/>
              <w:jc w:val="center"/>
              <w:rPr>
                <w:rFonts w:ascii="Times New Roman" w:eastAsia="Times New Roman" w:hAnsi="Times New Roman" w:cs="Times New Roman"/>
                <w:color w:val="000000"/>
                <w:sz w:val="24"/>
                <w:szCs w:val="24"/>
                <w:lang w:eastAsia="fr-FR"/>
              </w:rPr>
            </w:pPr>
            <w:r w:rsidRPr="00A8499B">
              <w:rPr>
                <w:rFonts w:ascii="Times New Roman" w:eastAsia="Times New Roman" w:hAnsi="Times New Roman" w:cs="Times New Roman"/>
                <w:color w:val="000000"/>
                <w:sz w:val="24"/>
                <w:szCs w:val="24"/>
                <w:lang w:eastAsia="fr-FR"/>
              </w:rPr>
              <w:t>184</w:t>
            </w:r>
          </w:p>
        </w:tc>
        <w:tc>
          <w:tcPr>
            <w:tcW w:w="1170" w:type="dxa"/>
            <w:noWrap/>
            <w:vAlign w:val="center"/>
            <w:hideMark/>
          </w:tcPr>
          <w:p w14:paraId="01E7A37A" w14:textId="77777777" w:rsidR="00520438" w:rsidRPr="00A8499B" w:rsidRDefault="00520438" w:rsidP="002E2858">
            <w:pPr>
              <w:spacing w:after="0" w:line="360" w:lineRule="auto"/>
              <w:jc w:val="center"/>
              <w:rPr>
                <w:rFonts w:ascii="Times New Roman" w:eastAsia="Times New Roman" w:hAnsi="Times New Roman" w:cs="Times New Roman"/>
                <w:color w:val="000000"/>
                <w:sz w:val="24"/>
                <w:szCs w:val="24"/>
                <w:lang w:eastAsia="fr-FR"/>
              </w:rPr>
            </w:pPr>
            <w:r w:rsidRPr="00A8499B">
              <w:rPr>
                <w:rFonts w:ascii="Times New Roman" w:eastAsia="Times New Roman" w:hAnsi="Times New Roman" w:cs="Times New Roman"/>
                <w:color w:val="000000"/>
                <w:sz w:val="24"/>
                <w:szCs w:val="24"/>
                <w:lang w:eastAsia="fr-FR"/>
              </w:rPr>
              <w:t>26.6</w:t>
            </w:r>
          </w:p>
        </w:tc>
        <w:tc>
          <w:tcPr>
            <w:tcW w:w="1080" w:type="dxa"/>
            <w:noWrap/>
            <w:vAlign w:val="center"/>
            <w:hideMark/>
          </w:tcPr>
          <w:p w14:paraId="2E7720AA" w14:textId="77777777" w:rsidR="00520438" w:rsidRPr="00A8499B" w:rsidRDefault="00520438" w:rsidP="002E2858">
            <w:pPr>
              <w:spacing w:after="0" w:line="360" w:lineRule="auto"/>
              <w:jc w:val="center"/>
              <w:rPr>
                <w:rFonts w:ascii="Times New Roman" w:eastAsia="Times New Roman" w:hAnsi="Times New Roman" w:cs="Times New Roman"/>
                <w:color w:val="000000"/>
                <w:sz w:val="24"/>
                <w:szCs w:val="24"/>
                <w:lang w:eastAsia="fr-FR"/>
              </w:rPr>
            </w:pPr>
            <w:r w:rsidRPr="00A8499B">
              <w:rPr>
                <w:rFonts w:ascii="Times New Roman" w:eastAsia="Times New Roman" w:hAnsi="Times New Roman" w:cs="Times New Roman"/>
                <w:color w:val="000000"/>
                <w:sz w:val="24"/>
                <w:szCs w:val="24"/>
                <w:lang w:eastAsia="fr-FR"/>
              </w:rPr>
              <w:t>23.7</w:t>
            </w:r>
          </w:p>
        </w:tc>
        <w:tc>
          <w:tcPr>
            <w:tcW w:w="900" w:type="dxa"/>
            <w:noWrap/>
            <w:vAlign w:val="center"/>
            <w:hideMark/>
          </w:tcPr>
          <w:p w14:paraId="2B2CED15" w14:textId="77777777" w:rsidR="00520438" w:rsidRPr="00A8499B" w:rsidRDefault="00520438" w:rsidP="002E2858">
            <w:pPr>
              <w:spacing w:after="0" w:line="360" w:lineRule="auto"/>
              <w:jc w:val="center"/>
              <w:rPr>
                <w:rFonts w:ascii="Times New Roman" w:eastAsia="Times New Roman" w:hAnsi="Times New Roman" w:cs="Times New Roman"/>
                <w:color w:val="000000"/>
                <w:sz w:val="24"/>
                <w:szCs w:val="24"/>
                <w:lang w:eastAsia="fr-FR"/>
              </w:rPr>
            </w:pPr>
            <w:r w:rsidRPr="00A8499B">
              <w:rPr>
                <w:rFonts w:ascii="Times New Roman" w:eastAsia="Times New Roman" w:hAnsi="Times New Roman" w:cs="Times New Roman"/>
                <w:color w:val="000000"/>
                <w:sz w:val="24"/>
                <w:szCs w:val="24"/>
                <w:lang w:eastAsia="fr-FR"/>
              </w:rPr>
              <w:t>0.33</w:t>
            </w:r>
          </w:p>
        </w:tc>
        <w:tc>
          <w:tcPr>
            <w:tcW w:w="1417" w:type="dxa"/>
            <w:noWrap/>
            <w:vAlign w:val="center"/>
            <w:hideMark/>
          </w:tcPr>
          <w:p w14:paraId="75900881" w14:textId="77777777" w:rsidR="00520438" w:rsidRPr="00A8499B" w:rsidRDefault="00520438" w:rsidP="002E2858">
            <w:pPr>
              <w:spacing w:after="0" w:line="360" w:lineRule="auto"/>
              <w:jc w:val="center"/>
              <w:rPr>
                <w:rFonts w:ascii="Times New Roman" w:eastAsia="Times New Roman" w:hAnsi="Times New Roman" w:cs="Times New Roman"/>
                <w:color w:val="000000"/>
                <w:sz w:val="24"/>
                <w:szCs w:val="24"/>
                <w:lang w:eastAsia="fr-FR"/>
              </w:rPr>
            </w:pPr>
            <w:r w:rsidRPr="00A8499B">
              <w:rPr>
                <w:rFonts w:ascii="Times New Roman" w:eastAsia="Times New Roman" w:hAnsi="Times New Roman" w:cs="Times New Roman"/>
                <w:color w:val="000000"/>
                <w:sz w:val="24"/>
                <w:szCs w:val="24"/>
                <w:lang w:eastAsia="fr-FR"/>
              </w:rPr>
              <w:t>415.25</w:t>
            </w:r>
          </w:p>
        </w:tc>
      </w:tr>
      <w:tr w:rsidR="00520438" w:rsidRPr="00A8499B" w14:paraId="25DB138C" w14:textId="77777777" w:rsidTr="002E2858">
        <w:trPr>
          <w:trHeight w:val="514"/>
        </w:trPr>
        <w:tc>
          <w:tcPr>
            <w:tcW w:w="2245" w:type="dxa"/>
            <w:noWrap/>
            <w:vAlign w:val="center"/>
            <w:hideMark/>
          </w:tcPr>
          <w:p w14:paraId="5EFA4074" w14:textId="77777777" w:rsidR="00520438" w:rsidRDefault="00520438" w:rsidP="002E2858">
            <w:pPr>
              <w:spacing w:after="0" w:line="360" w:lineRule="auto"/>
              <w:rPr>
                <w:rFonts w:ascii="Times New Roman" w:eastAsia="Times New Roman" w:hAnsi="Times New Roman" w:cs="Times New Roman"/>
                <w:b/>
                <w:bCs/>
                <w:color w:val="000000"/>
                <w:sz w:val="24"/>
                <w:szCs w:val="24"/>
                <w:lang w:eastAsia="fr-FR"/>
              </w:rPr>
            </w:pPr>
            <w:r>
              <w:rPr>
                <w:rFonts w:ascii="Times New Roman" w:eastAsia="Times New Roman" w:hAnsi="Times New Roman" w:cs="Times New Roman"/>
                <w:b/>
                <w:bCs/>
                <w:color w:val="000000"/>
                <w:sz w:val="24"/>
                <w:szCs w:val="24"/>
                <w:lang w:eastAsia="fr-FR"/>
              </w:rPr>
              <w:t xml:space="preserve">Danum 2 </w:t>
            </w:r>
            <w:r w:rsidRPr="00390735">
              <w:rPr>
                <w:rFonts w:ascii="Times New Roman" w:eastAsia="Times New Roman" w:hAnsi="Times New Roman" w:cs="Times New Roman"/>
                <w:b/>
                <w:bCs/>
                <w:color w:val="000000"/>
                <w:sz w:val="24"/>
                <w:szCs w:val="24"/>
                <w:vertAlign w:val="superscript"/>
                <w:lang w:eastAsia="fr-FR"/>
              </w:rPr>
              <w:t>a</w:t>
            </w:r>
          </w:p>
          <w:p w14:paraId="41879AA0" w14:textId="77777777" w:rsidR="00520438" w:rsidRPr="001C7845" w:rsidRDefault="00520438" w:rsidP="002E2858">
            <w:pPr>
              <w:spacing w:after="0" w:line="360" w:lineRule="auto"/>
              <w:rPr>
                <w:rFonts w:ascii="Times New Roman" w:eastAsia="Times New Roman" w:hAnsi="Times New Roman" w:cs="Times New Roman"/>
                <w:b/>
                <w:bCs/>
                <w:color w:val="000000"/>
                <w:sz w:val="24"/>
                <w:szCs w:val="24"/>
                <w:lang w:eastAsia="fr-FR"/>
              </w:rPr>
            </w:pPr>
            <w:r>
              <w:rPr>
                <w:rFonts w:ascii="Times New Roman" w:eastAsia="Times New Roman" w:hAnsi="Times New Roman" w:cs="Times New Roman"/>
                <w:b/>
                <w:bCs/>
                <w:color w:val="000000"/>
                <w:sz w:val="24"/>
                <w:szCs w:val="24"/>
                <w:lang w:eastAsia="fr-FR"/>
              </w:rPr>
              <w:t>(</w:t>
            </w:r>
            <w:r w:rsidRPr="001C7845">
              <w:rPr>
                <w:rFonts w:ascii="Times New Roman" w:eastAsia="Times New Roman" w:hAnsi="Times New Roman" w:cs="Times New Roman"/>
                <w:b/>
                <w:bCs/>
                <w:color w:val="000000"/>
                <w:sz w:val="24"/>
                <w:szCs w:val="24"/>
                <w:lang w:eastAsia="fr-FR"/>
              </w:rPr>
              <w:t>DNM2</w:t>
            </w:r>
            <w:r>
              <w:rPr>
                <w:rFonts w:ascii="Times New Roman" w:eastAsia="Times New Roman" w:hAnsi="Times New Roman" w:cs="Times New Roman"/>
                <w:b/>
                <w:bCs/>
                <w:color w:val="000000"/>
                <w:sz w:val="24"/>
                <w:szCs w:val="24"/>
                <w:lang w:eastAsia="fr-FR"/>
              </w:rPr>
              <w:t>)</w:t>
            </w:r>
          </w:p>
        </w:tc>
        <w:tc>
          <w:tcPr>
            <w:tcW w:w="990" w:type="dxa"/>
            <w:noWrap/>
            <w:vAlign w:val="center"/>
            <w:hideMark/>
          </w:tcPr>
          <w:p w14:paraId="0A43C8F7" w14:textId="77777777" w:rsidR="00520438" w:rsidRPr="00A8499B" w:rsidRDefault="00520438" w:rsidP="002E2858">
            <w:pPr>
              <w:spacing w:after="0" w:line="360" w:lineRule="auto"/>
              <w:jc w:val="center"/>
              <w:rPr>
                <w:rFonts w:ascii="Times New Roman" w:eastAsia="Times New Roman" w:hAnsi="Times New Roman" w:cs="Times New Roman"/>
                <w:color w:val="000000"/>
                <w:sz w:val="24"/>
                <w:szCs w:val="24"/>
                <w:lang w:eastAsia="fr-FR"/>
              </w:rPr>
            </w:pPr>
            <w:r w:rsidRPr="00A8499B">
              <w:rPr>
                <w:rFonts w:ascii="Times New Roman" w:eastAsia="Times New Roman" w:hAnsi="Times New Roman" w:cs="Times New Roman"/>
                <w:color w:val="000000"/>
                <w:sz w:val="24"/>
                <w:szCs w:val="24"/>
                <w:lang w:eastAsia="fr-FR"/>
              </w:rPr>
              <w:t>3.9</w:t>
            </w:r>
            <w:r>
              <w:rPr>
                <w:rFonts w:ascii="Times New Roman" w:eastAsia="Times New Roman" w:hAnsi="Times New Roman" w:cs="Times New Roman"/>
                <w:color w:val="000000"/>
                <w:sz w:val="24"/>
                <w:szCs w:val="24"/>
                <w:lang w:eastAsia="fr-FR"/>
              </w:rPr>
              <w:t>0</w:t>
            </w:r>
          </w:p>
        </w:tc>
        <w:tc>
          <w:tcPr>
            <w:tcW w:w="1260" w:type="dxa"/>
            <w:noWrap/>
            <w:vAlign w:val="center"/>
            <w:hideMark/>
          </w:tcPr>
          <w:p w14:paraId="6581613A" w14:textId="77777777" w:rsidR="00520438" w:rsidRPr="00A8499B" w:rsidRDefault="00520438" w:rsidP="002E2858">
            <w:pPr>
              <w:spacing w:after="0" w:line="360" w:lineRule="auto"/>
              <w:jc w:val="center"/>
              <w:rPr>
                <w:rFonts w:ascii="Times New Roman" w:eastAsia="Times New Roman" w:hAnsi="Times New Roman" w:cs="Times New Roman"/>
                <w:color w:val="000000"/>
                <w:sz w:val="24"/>
                <w:szCs w:val="24"/>
                <w:lang w:eastAsia="fr-FR"/>
              </w:rPr>
            </w:pPr>
            <w:r w:rsidRPr="00A8499B">
              <w:rPr>
                <w:rFonts w:ascii="Times New Roman" w:eastAsia="Times New Roman" w:hAnsi="Times New Roman" w:cs="Times New Roman"/>
                <w:color w:val="000000"/>
                <w:sz w:val="24"/>
                <w:szCs w:val="24"/>
                <w:lang w:eastAsia="fr-FR"/>
              </w:rPr>
              <w:t>296</w:t>
            </w:r>
          </w:p>
        </w:tc>
        <w:tc>
          <w:tcPr>
            <w:tcW w:w="1170" w:type="dxa"/>
            <w:noWrap/>
            <w:vAlign w:val="center"/>
            <w:hideMark/>
          </w:tcPr>
          <w:p w14:paraId="2F7BE26F" w14:textId="77777777" w:rsidR="00520438" w:rsidRPr="00A8499B" w:rsidRDefault="00520438" w:rsidP="002E2858">
            <w:pPr>
              <w:spacing w:after="0" w:line="360" w:lineRule="auto"/>
              <w:jc w:val="center"/>
              <w:rPr>
                <w:rFonts w:ascii="Times New Roman" w:eastAsia="Times New Roman" w:hAnsi="Times New Roman" w:cs="Times New Roman"/>
                <w:color w:val="000000"/>
                <w:sz w:val="24"/>
                <w:szCs w:val="24"/>
                <w:lang w:eastAsia="fr-FR"/>
              </w:rPr>
            </w:pPr>
            <w:r w:rsidRPr="00A8499B">
              <w:rPr>
                <w:rFonts w:ascii="Times New Roman" w:eastAsia="Times New Roman" w:hAnsi="Times New Roman" w:cs="Times New Roman"/>
                <w:color w:val="000000"/>
                <w:sz w:val="24"/>
                <w:szCs w:val="24"/>
                <w:lang w:eastAsia="fr-FR"/>
              </w:rPr>
              <w:t>62.0</w:t>
            </w:r>
          </w:p>
        </w:tc>
        <w:tc>
          <w:tcPr>
            <w:tcW w:w="1080" w:type="dxa"/>
            <w:noWrap/>
            <w:vAlign w:val="center"/>
            <w:hideMark/>
          </w:tcPr>
          <w:p w14:paraId="3EAA9989" w14:textId="77777777" w:rsidR="00520438" w:rsidRPr="00A8499B" w:rsidRDefault="00520438" w:rsidP="002E2858">
            <w:pPr>
              <w:spacing w:after="0" w:line="360" w:lineRule="auto"/>
              <w:jc w:val="center"/>
              <w:rPr>
                <w:rFonts w:ascii="Times New Roman" w:eastAsia="Times New Roman" w:hAnsi="Times New Roman" w:cs="Times New Roman"/>
                <w:color w:val="000000"/>
                <w:sz w:val="24"/>
                <w:szCs w:val="24"/>
                <w:lang w:eastAsia="fr-FR"/>
              </w:rPr>
            </w:pPr>
            <w:r w:rsidRPr="00A8499B">
              <w:rPr>
                <w:rFonts w:ascii="Times New Roman" w:eastAsia="Times New Roman" w:hAnsi="Times New Roman" w:cs="Times New Roman"/>
                <w:color w:val="000000"/>
                <w:sz w:val="24"/>
                <w:szCs w:val="24"/>
                <w:lang w:eastAsia="fr-FR"/>
              </w:rPr>
              <w:t>2.7</w:t>
            </w:r>
          </w:p>
        </w:tc>
        <w:tc>
          <w:tcPr>
            <w:tcW w:w="900" w:type="dxa"/>
            <w:noWrap/>
            <w:vAlign w:val="center"/>
            <w:hideMark/>
          </w:tcPr>
          <w:p w14:paraId="31D0F51C" w14:textId="77777777" w:rsidR="00520438" w:rsidRPr="00A8499B" w:rsidRDefault="00520438" w:rsidP="002E2858">
            <w:pPr>
              <w:spacing w:after="0" w:line="360" w:lineRule="auto"/>
              <w:jc w:val="center"/>
              <w:rPr>
                <w:rFonts w:ascii="Times New Roman" w:eastAsia="Times New Roman" w:hAnsi="Times New Roman" w:cs="Times New Roman"/>
                <w:color w:val="000000"/>
                <w:sz w:val="24"/>
                <w:szCs w:val="24"/>
                <w:lang w:eastAsia="fr-FR"/>
              </w:rPr>
            </w:pPr>
            <w:r w:rsidRPr="00A8499B">
              <w:rPr>
                <w:rFonts w:ascii="Times New Roman" w:eastAsia="Times New Roman" w:hAnsi="Times New Roman" w:cs="Times New Roman"/>
                <w:color w:val="000000"/>
                <w:sz w:val="24"/>
                <w:szCs w:val="24"/>
                <w:lang w:eastAsia="fr-FR"/>
              </w:rPr>
              <w:t>0.30</w:t>
            </w:r>
          </w:p>
        </w:tc>
        <w:tc>
          <w:tcPr>
            <w:tcW w:w="1417" w:type="dxa"/>
            <w:noWrap/>
            <w:vAlign w:val="center"/>
            <w:hideMark/>
          </w:tcPr>
          <w:p w14:paraId="385812EE" w14:textId="77777777" w:rsidR="00520438" w:rsidRPr="00A8499B" w:rsidRDefault="00520438" w:rsidP="002E2858">
            <w:pPr>
              <w:spacing w:after="0" w:line="360" w:lineRule="auto"/>
              <w:jc w:val="center"/>
              <w:rPr>
                <w:rFonts w:ascii="Times New Roman" w:eastAsia="Times New Roman" w:hAnsi="Times New Roman" w:cs="Times New Roman"/>
                <w:color w:val="000000"/>
                <w:sz w:val="24"/>
                <w:szCs w:val="24"/>
                <w:lang w:eastAsia="fr-FR"/>
              </w:rPr>
            </w:pPr>
            <w:r w:rsidRPr="00A8499B">
              <w:rPr>
                <w:rFonts w:ascii="Times New Roman" w:eastAsia="Times New Roman" w:hAnsi="Times New Roman" w:cs="Times New Roman"/>
                <w:color w:val="000000"/>
                <w:sz w:val="24"/>
                <w:szCs w:val="24"/>
                <w:lang w:eastAsia="fr-FR"/>
              </w:rPr>
              <w:t>285.85</w:t>
            </w:r>
          </w:p>
        </w:tc>
      </w:tr>
      <w:tr w:rsidR="00520438" w:rsidRPr="00A8499B" w14:paraId="793F1FCC" w14:textId="77777777" w:rsidTr="002E2858">
        <w:trPr>
          <w:trHeight w:val="256"/>
        </w:trPr>
        <w:tc>
          <w:tcPr>
            <w:tcW w:w="2245" w:type="dxa"/>
            <w:noWrap/>
            <w:vAlign w:val="center"/>
            <w:hideMark/>
          </w:tcPr>
          <w:p w14:paraId="6089A897" w14:textId="77777777" w:rsidR="00520438" w:rsidRDefault="00520438" w:rsidP="002E2858">
            <w:pPr>
              <w:spacing w:after="0" w:line="360" w:lineRule="auto"/>
              <w:rPr>
                <w:rFonts w:ascii="Times New Roman" w:eastAsia="Times New Roman" w:hAnsi="Times New Roman" w:cs="Times New Roman"/>
                <w:b/>
                <w:bCs/>
                <w:color w:val="000000"/>
                <w:sz w:val="24"/>
                <w:szCs w:val="24"/>
                <w:lang w:eastAsia="fr-FR"/>
              </w:rPr>
            </w:pPr>
            <w:r>
              <w:rPr>
                <w:rFonts w:ascii="Times New Roman" w:eastAsia="Times New Roman" w:hAnsi="Times New Roman" w:cs="Times New Roman"/>
                <w:b/>
                <w:bCs/>
                <w:color w:val="000000"/>
                <w:sz w:val="24"/>
                <w:szCs w:val="24"/>
                <w:lang w:eastAsia="fr-FR"/>
              </w:rPr>
              <w:t xml:space="preserve">Danum 3 </w:t>
            </w:r>
            <w:r w:rsidRPr="00390735">
              <w:rPr>
                <w:rFonts w:ascii="Times New Roman" w:eastAsia="Times New Roman" w:hAnsi="Times New Roman" w:cs="Times New Roman"/>
                <w:b/>
                <w:bCs/>
                <w:color w:val="000000"/>
                <w:sz w:val="24"/>
                <w:szCs w:val="24"/>
                <w:vertAlign w:val="superscript"/>
                <w:lang w:eastAsia="fr-FR"/>
              </w:rPr>
              <w:t>a</w:t>
            </w:r>
          </w:p>
          <w:p w14:paraId="1C1594AE" w14:textId="77777777" w:rsidR="00520438" w:rsidRPr="001C7845" w:rsidRDefault="00520438" w:rsidP="002E2858">
            <w:pPr>
              <w:spacing w:after="0" w:line="360" w:lineRule="auto"/>
              <w:rPr>
                <w:rFonts w:ascii="Times New Roman" w:eastAsia="Times New Roman" w:hAnsi="Times New Roman" w:cs="Times New Roman"/>
                <w:b/>
                <w:bCs/>
                <w:color w:val="000000"/>
                <w:sz w:val="24"/>
                <w:szCs w:val="24"/>
                <w:lang w:eastAsia="fr-FR"/>
              </w:rPr>
            </w:pPr>
            <w:r>
              <w:rPr>
                <w:rFonts w:ascii="Times New Roman" w:eastAsia="Times New Roman" w:hAnsi="Times New Roman" w:cs="Times New Roman"/>
                <w:b/>
                <w:bCs/>
                <w:color w:val="000000"/>
                <w:sz w:val="24"/>
                <w:szCs w:val="24"/>
                <w:lang w:eastAsia="fr-FR"/>
              </w:rPr>
              <w:t>(</w:t>
            </w:r>
            <w:r w:rsidRPr="001C7845">
              <w:rPr>
                <w:rFonts w:ascii="Times New Roman" w:eastAsia="Times New Roman" w:hAnsi="Times New Roman" w:cs="Times New Roman"/>
                <w:b/>
                <w:bCs/>
                <w:color w:val="000000"/>
                <w:sz w:val="24"/>
                <w:szCs w:val="24"/>
                <w:lang w:eastAsia="fr-FR"/>
              </w:rPr>
              <w:t>DNM3</w:t>
            </w:r>
            <w:r>
              <w:rPr>
                <w:rFonts w:ascii="Times New Roman" w:eastAsia="Times New Roman" w:hAnsi="Times New Roman" w:cs="Times New Roman"/>
                <w:b/>
                <w:bCs/>
                <w:color w:val="000000"/>
                <w:sz w:val="24"/>
                <w:szCs w:val="24"/>
                <w:lang w:eastAsia="fr-FR"/>
              </w:rPr>
              <w:t>)</w:t>
            </w:r>
          </w:p>
        </w:tc>
        <w:tc>
          <w:tcPr>
            <w:tcW w:w="990" w:type="dxa"/>
            <w:noWrap/>
            <w:vAlign w:val="center"/>
            <w:hideMark/>
          </w:tcPr>
          <w:p w14:paraId="02F5994D" w14:textId="77777777" w:rsidR="00520438" w:rsidRPr="00A8499B" w:rsidRDefault="00520438" w:rsidP="002E2858">
            <w:pPr>
              <w:spacing w:after="0" w:line="360" w:lineRule="auto"/>
              <w:jc w:val="center"/>
              <w:rPr>
                <w:rFonts w:ascii="Times New Roman" w:eastAsia="Times New Roman" w:hAnsi="Times New Roman" w:cs="Times New Roman"/>
                <w:color w:val="000000"/>
                <w:sz w:val="24"/>
                <w:szCs w:val="24"/>
                <w:lang w:eastAsia="fr-FR"/>
              </w:rPr>
            </w:pPr>
            <w:r w:rsidRPr="00A8499B">
              <w:rPr>
                <w:rFonts w:ascii="Times New Roman" w:eastAsia="Times New Roman" w:hAnsi="Times New Roman" w:cs="Times New Roman"/>
                <w:color w:val="000000"/>
                <w:sz w:val="24"/>
                <w:szCs w:val="24"/>
                <w:lang w:eastAsia="fr-FR"/>
              </w:rPr>
              <w:t>4.3</w:t>
            </w:r>
            <w:r>
              <w:rPr>
                <w:rFonts w:ascii="Times New Roman" w:eastAsia="Times New Roman" w:hAnsi="Times New Roman" w:cs="Times New Roman"/>
                <w:color w:val="000000"/>
                <w:sz w:val="24"/>
                <w:szCs w:val="24"/>
                <w:lang w:eastAsia="fr-FR"/>
              </w:rPr>
              <w:t>0</w:t>
            </w:r>
          </w:p>
        </w:tc>
        <w:tc>
          <w:tcPr>
            <w:tcW w:w="1260" w:type="dxa"/>
            <w:noWrap/>
            <w:vAlign w:val="center"/>
            <w:hideMark/>
          </w:tcPr>
          <w:p w14:paraId="2306DA65" w14:textId="77777777" w:rsidR="00520438" w:rsidRPr="00A8499B" w:rsidRDefault="00520438" w:rsidP="002E2858">
            <w:pPr>
              <w:spacing w:after="0" w:line="360" w:lineRule="auto"/>
              <w:jc w:val="center"/>
              <w:rPr>
                <w:rFonts w:ascii="Times New Roman" w:eastAsia="Times New Roman" w:hAnsi="Times New Roman" w:cs="Times New Roman"/>
                <w:color w:val="000000"/>
                <w:sz w:val="24"/>
                <w:szCs w:val="24"/>
                <w:lang w:eastAsia="fr-FR"/>
              </w:rPr>
            </w:pPr>
            <w:r w:rsidRPr="00A8499B">
              <w:rPr>
                <w:rFonts w:ascii="Times New Roman" w:eastAsia="Times New Roman" w:hAnsi="Times New Roman" w:cs="Times New Roman"/>
                <w:color w:val="000000"/>
                <w:sz w:val="24"/>
                <w:szCs w:val="24"/>
                <w:lang w:eastAsia="fr-FR"/>
              </w:rPr>
              <w:t>329</w:t>
            </w:r>
          </w:p>
        </w:tc>
        <w:tc>
          <w:tcPr>
            <w:tcW w:w="1170" w:type="dxa"/>
            <w:noWrap/>
            <w:vAlign w:val="center"/>
            <w:hideMark/>
          </w:tcPr>
          <w:p w14:paraId="58F509BE" w14:textId="77777777" w:rsidR="00520438" w:rsidRPr="00A8499B" w:rsidRDefault="00520438" w:rsidP="002E2858">
            <w:pPr>
              <w:spacing w:after="0" w:line="360" w:lineRule="auto"/>
              <w:jc w:val="center"/>
              <w:rPr>
                <w:rFonts w:ascii="Times New Roman" w:eastAsia="Times New Roman" w:hAnsi="Times New Roman" w:cs="Times New Roman"/>
                <w:color w:val="000000"/>
                <w:sz w:val="24"/>
                <w:szCs w:val="24"/>
                <w:lang w:eastAsia="fr-FR"/>
              </w:rPr>
            </w:pPr>
            <w:r w:rsidRPr="00A8499B">
              <w:rPr>
                <w:rFonts w:ascii="Times New Roman" w:eastAsia="Times New Roman" w:hAnsi="Times New Roman" w:cs="Times New Roman"/>
                <w:color w:val="000000"/>
                <w:sz w:val="24"/>
                <w:szCs w:val="24"/>
                <w:lang w:eastAsia="fr-FR"/>
              </w:rPr>
              <w:t>49.6</w:t>
            </w:r>
          </w:p>
        </w:tc>
        <w:tc>
          <w:tcPr>
            <w:tcW w:w="1080" w:type="dxa"/>
            <w:noWrap/>
            <w:vAlign w:val="center"/>
            <w:hideMark/>
          </w:tcPr>
          <w:p w14:paraId="4B839F94" w14:textId="77777777" w:rsidR="00520438" w:rsidRPr="00A8499B" w:rsidRDefault="00520438" w:rsidP="002E2858">
            <w:pPr>
              <w:spacing w:after="0" w:line="360" w:lineRule="auto"/>
              <w:jc w:val="center"/>
              <w:rPr>
                <w:rFonts w:ascii="Times New Roman" w:eastAsia="Times New Roman" w:hAnsi="Times New Roman" w:cs="Times New Roman"/>
                <w:color w:val="000000"/>
                <w:sz w:val="24"/>
                <w:szCs w:val="24"/>
                <w:lang w:eastAsia="fr-FR"/>
              </w:rPr>
            </w:pPr>
            <w:r w:rsidRPr="00A8499B">
              <w:rPr>
                <w:rFonts w:ascii="Times New Roman" w:eastAsia="Times New Roman" w:hAnsi="Times New Roman" w:cs="Times New Roman"/>
                <w:color w:val="000000"/>
                <w:sz w:val="24"/>
                <w:szCs w:val="24"/>
                <w:lang w:eastAsia="fr-FR"/>
              </w:rPr>
              <w:t>8.4</w:t>
            </w:r>
          </w:p>
        </w:tc>
        <w:tc>
          <w:tcPr>
            <w:tcW w:w="900" w:type="dxa"/>
            <w:noWrap/>
            <w:vAlign w:val="center"/>
            <w:hideMark/>
          </w:tcPr>
          <w:p w14:paraId="138DDDA4" w14:textId="77777777" w:rsidR="00520438" w:rsidRPr="00A8499B" w:rsidRDefault="00520438" w:rsidP="002E2858">
            <w:pPr>
              <w:spacing w:after="0" w:line="360" w:lineRule="auto"/>
              <w:jc w:val="center"/>
              <w:rPr>
                <w:rFonts w:ascii="Times New Roman" w:eastAsia="Times New Roman" w:hAnsi="Times New Roman" w:cs="Times New Roman"/>
                <w:color w:val="000000"/>
                <w:sz w:val="24"/>
                <w:szCs w:val="24"/>
                <w:lang w:eastAsia="fr-FR"/>
              </w:rPr>
            </w:pPr>
            <w:r w:rsidRPr="00A8499B">
              <w:rPr>
                <w:rFonts w:ascii="Times New Roman" w:eastAsia="Times New Roman" w:hAnsi="Times New Roman" w:cs="Times New Roman"/>
                <w:color w:val="000000"/>
                <w:sz w:val="24"/>
                <w:szCs w:val="24"/>
                <w:lang w:eastAsia="fr-FR"/>
              </w:rPr>
              <w:t>0.29</w:t>
            </w:r>
          </w:p>
        </w:tc>
        <w:tc>
          <w:tcPr>
            <w:tcW w:w="1417" w:type="dxa"/>
            <w:noWrap/>
            <w:vAlign w:val="center"/>
            <w:hideMark/>
          </w:tcPr>
          <w:p w14:paraId="447C8D22" w14:textId="77777777" w:rsidR="00520438" w:rsidRPr="00A8499B" w:rsidRDefault="00520438" w:rsidP="002E2858">
            <w:pPr>
              <w:spacing w:after="0" w:line="360" w:lineRule="auto"/>
              <w:jc w:val="center"/>
              <w:rPr>
                <w:rFonts w:ascii="Times New Roman" w:eastAsia="Times New Roman" w:hAnsi="Times New Roman" w:cs="Times New Roman"/>
                <w:color w:val="000000"/>
                <w:sz w:val="24"/>
                <w:szCs w:val="24"/>
                <w:lang w:eastAsia="fr-FR"/>
              </w:rPr>
            </w:pPr>
            <w:r w:rsidRPr="00A8499B">
              <w:rPr>
                <w:rFonts w:ascii="Times New Roman" w:eastAsia="Times New Roman" w:hAnsi="Times New Roman" w:cs="Times New Roman"/>
                <w:color w:val="000000"/>
                <w:sz w:val="24"/>
                <w:szCs w:val="24"/>
                <w:lang w:eastAsia="fr-FR"/>
              </w:rPr>
              <w:t>275.19</w:t>
            </w:r>
          </w:p>
        </w:tc>
      </w:tr>
      <w:tr w:rsidR="00520438" w:rsidRPr="00A8499B" w14:paraId="2A23DA83" w14:textId="77777777" w:rsidTr="002E2858">
        <w:trPr>
          <w:trHeight w:val="256"/>
        </w:trPr>
        <w:tc>
          <w:tcPr>
            <w:tcW w:w="2245" w:type="dxa"/>
            <w:noWrap/>
            <w:vAlign w:val="center"/>
          </w:tcPr>
          <w:p w14:paraId="05B3DC22" w14:textId="77777777" w:rsidR="00520438" w:rsidRDefault="00520438" w:rsidP="002E2858">
            <w:pPr>
              <w:spacing w:after="0" w:line="360" w:lineRule="auto"/>
              <w:rPr>
                <w:rFonts w:ascii="Times New Roman" w:eastAsia="Times New Roman" w:hAnsi="Times New Roman" w:cs="Times New Roman"/>
                <w:b/>
                <w:bCs/>
                <w:color w:val="000000"/>
                <w:sz w:val="24"/>
                <w:szCs w:val="24"/>
                <w:lang w:eastAsia="fr-FR"/>
              </w:rPr>
            </w:pPr>
            <w:r>
              <w:rPr>
                <w:rFonts w:ascii="Times New Roman" w:eastAsia="Times New Roman" w:hAnsi="Times New Roman" w:cs="Times New Roman"/>
                <w:b/>
                <w:bCs/>
                <w:color w:val="000000"/>
                <w:sz w:val="24"/>
                <w:szCs w:val="24"/>
                <w:lang w:eastAsia="fr-FR"/>
              </w:rPr>
              <w:t xml:space="preserve">Danum 50 </w:t>
            </w:r>
            <w:r>
              <w:rPr>
                <w:rFonts w:ascii="Times New Roman" w:eastAsia="Times New Roman" w:hAnsi="Times New Roman" w:cs="Times New Roman"/>
                <w:b/>
                <w:bCs/>
                <w:color w:val="000000"/>
                <w:sz w:val="24"/>
                <w:szCs w:val="24"/>
                <w:vertAlign w:val="superscript"/>
                <w:lang w:eastAsia="fr-FR"/>
              </w:rPr>
              <w:t>b, c</w:t>
            </w:r>
          </w:p>
          <w:p w14:paraId="6010C41D" w14:textId="77777777" w:rsidR="00520438" w:rsidRPr="001C7845" w:rsidRDefault="00520438" w:rsidP="002E2858">
            <w:pPr>
              <w:spacing w:after="0" w:line="360" w:lineRule="auto"/>
              <w:rPr>
                <w:rFonts w:ascii="Times New Roman" w:eastAsia="Times New Roman" w:hAnsi="Times New Roman" w:cs="Times New Roman"/>
                <w:b/>
                <w:bCs/>
                <w:color w:val="000000"/>
                <w:sz w:val="24"/>
                <w:szCs w:val="24"/>
                <w:lang w:eastAsia="fr-FR"/>
              </w:rPr>
            </w:pPr>
            <w:r>
              <w:rPr>
                <w:rFonts w:ascii="Times New Roman" w:eastAsia="Times New Roman" w:hAnsi="Times New Roman" w:cs="Times New Roman"/>
                <w:b/>
                <w:bCs/>
                <w:color w:val="000000"/>
                <w:sz w:val="24"/>
                <w:szCs w:val="24"/>
                <w:lang w:eastAsia="fr-FR"/>
              </w:rPr>
              <w:t>(</w:t>
            </w:r>
            <w:r w:rsidRPr="001C7845">
              <w:rPr>
                <w:rFonts w:ascii="Times New Roman" w:eastAsia="Times New Roman" w:hAnsi="Times New Roman" w:cs="Times New Roman"/>
                <w:b/>
                <w:bCs/>
                <w:color w:val="000000"/>
                <w:sz w:val="24"/>
                <w:szCs w:val="24"/>
                <w:lang w:eastAsia="fr-FR"/>
              </w:rPr>
              <w:t>DNM50</w:t>
            </w:r>
            <w:r>
              <w:rPr>
                <w:rFonts w:ascii="Times New Roman" w:eastAsia="Times New Roman" w:hAnsi="Times New Roman" w:cs="Times New Roman"/>
                <w:b/>
                <w:bCs/>
                <w:color w:val="000000"/>
                <w:sz w:val="24"/>
                <w:szCs w:val="24"/>
                <w:lang w:eastAsia="fr-FR"/>
              </w:rPr>
              <w:t>)</w:t>
            </w:r>
          </w:p>
        </w:tc>
        <w:tc>
          <w:tcPr>
            <w:tcW w:w="990" w:type="dxa"/>
            <w:noWrap/>
            <w:vAlign w:val="center"/>
          </w:tcPr>
          <w:p w14:paraId="7E407C79" w14:textId="77777777" w:rsidR="00520438" w:rsidRDefault="00520438" w:rsidP="002E2858">
            <w:pPr>
              <w:spacing w:after="0" w:line="360" w:lineRule="auto"/>
              <w:jc w:val="center"/>
              <w:rPr>
                <w:rFonts w:ascii="Times New Roman" w:hAnsi="Times New Roman" w:cs="Times New Roman"/>
                <w:sz w:val="24"/>
                <w:szCs w:val="24"/>
              </w:rPr>
            </w:pPr>
            <w:r w:rsidRPr="00A8499B">
              <w:rPr>
                <w:rFonts w:ascii="Times New Roman" w:hAnsi="Times New Roman" w:cs="Times New Roman"/>
                <w:sz w:val="24"/>
                <w:szCs w:val="24"/>
              </w:rPr>
              <w:t>5.3</w:t>
            </w:r>
            <w:r>
              <w:rPr>
                <w:rFonts w:ascii="Times New Roman" w:hAnsi="Times New Roman" w:cs="Times New Roman"/>
                <w:sz w:val="24"/>
                <w:szCs w:val="24"/>
              </w:rPr>
              <w:t>0</w:t>
            </w:r>
          </w:p>
          <w:p w14:paraId="0AF43C66" w14:textId="77777777" w:rsidR="00520438" w:rsidRPr="00A8499B" w:rsidRDefault="00520438" w:rsidP="002E2858">
            <w:pPr>
              <w:spacing w:after="0" w:line="360" w:lineRule="auto"/>
              <w:jc w:val="center"/>
              <w:rPr>
                <w:rFonts w:ascii="Times New Roman" w:eastAsia="Times New Roman" w:hAnsi="Times New Roman" w:cs="Times New Roman"/>
                <w:color w:val="000000"/>
                <w:sz w:val="24"/>
                <w:szCs w:val="24"/>
                <w:lang w:eastAsia="fr-FR"/>
              </w:rPr>
            </w:pPr>
            <w:r w:rsidRPr="00A8499B">
              <w:rPr>
                <w:rFonts w:ascii="Times New Roman" w:hAnsi="Times New Roman" w:cs="Times New Roman"/>
                <w:sz w:val="24"/>
                <w:szCs w:val="24"/>
              </w:rPr>
              <w:t>(0.03)</w:t>
            </w:r>
          </w:p>
        </w:tc>
        <w:tc>
          <w:tcPr>
            <w:tcW w:w="1260" w:type="dxa"/>
            <w:noWrap/>
            <w:vAlign w:val="center"/>
          </w:tcPr>
          <w:p w14:paraId="56BDD411" w14:textId="77777777" w:rsidR="00520438" w:rsidRDefault="00520438" w:rsidP="002E2858">
            <w:pPr>
              <w:spacing w:after="0" w:line="360" w:lineRule="auto"/>
              <w:jc w:val="center"/>
              <w:rPr>
                <w:rFonts w:ascii="Times New Roman" w:hAnsi="Times New Roman" w:cs="Times New Roman"/>
                <w:sz w:val="24"/>
                <w:szCs w:val="24"/>
              </w:rPr>
            </w:pPr>
            <w:r w:rsidRPr="00A8499B">
              <w:rPr>
                <w:rFonts w:ascii="Times New Roman" w:hAnsi="Times New Roman" w:cs="Times New Roman"/>
                <w:sz w:val="24"/>
                <w:szCs w:val="24"/>
              </w:rPr>
              <w:t>277</w:t>
            </w:r>
          </w:p>
          <w:p w14:paraId="4B7D8729" w14:textId="77777777" w:rsidR="00520438" w:rsidRPr="00A8499B" w:rsidRDefault="00520438" w:rsidP="002E2858">
            <w:pPr>
              <w:spacing w:after="0" w:line="360" w:lineRule="auto"/>
              <w:jc w:val="center"/>
              <w:rPr>
                <w:rFonts w:ascii="Times New Roman" w:eastAsia="Times New Roman" w:hAnsi="Times New Roman" w:cs="Times New Roman"/>
                <w:color w:val="000000"/>
                <w:sz w:val="24"/>
                <w:szCs w:val="24"/>
                <w:lang w:eastAsia="fr-FR"/>
              </w:rPr>
            </w:pPr>
            <w:r w:rsidRPr="00A8499B">
              <w:rPr>
                <w:rFonts w:ascii="Times New Roman" w:hAnsi="Times New Roman" w:cs="Times New Roman"/>
                <w:sz w:val="24"/>
                <w:szCs w:val="24"/>
              </w:rPr>
              <w:t>(0.05)</w:t>
            </w:r>
          </w:p>
        </w:tc>
        <w:tc>
          <w:tcPr>
            <w:tcW w:w="1170" w:type="dxa"/>
            <w:noWrap/>
            <w:vAlign w:val="center"/>
          </w:tcPr>
          <w:p w14:paraId="29B71AD2" w14:textId="77777777" w:rsidR="00520438" w:rsidRDefault="00520438" w:rsidP="002E2858">
            <w:pPr>
              <w:spacing w:after="0" w:line="360" w:lineRule="auto"/>
              <w:jc w:val="center"/>
              <w:rPr>
                <w:rFonts w:ascii="Times New Roman" w:hAnsi="Times New Roman" w:cs="Times New Roman"/>
                <w:sz w:val="24"/>
                <w:szCs w:val="24"/>
              </w:rPr>
            </w:pPr>
            <w:r w:rsidRPr="00A8499B">
              <w:rPr>
                <w:rFonts w:ascii="Times New Roman" w:hAnsi="Times New Roman" w:cs="Times New Roman"/>
                <w:sz w:val="24"/>
                <w:szCs w:val="24"/>
              </w:rPr>
              <w:t>26.8</w:t>
            </w:r>
          </w:p>
          <w:p w14:paraId="708CA57B" w14:textId="77777777" w:rsidR="00520438" w:rsidRPr="00A8499B" w:rsidRDefault="00520438" w:rsidP="002E2858">
            <w:pPr>
              <w:spacing w:after="0" w:line="360" w:lineRule="auto"/>
              <w:jc w:val="center"/>
              <w:rPr>
                <w:rFonts w:ascii="Times New Roman" w:eastAsia="Times New Roman" w:hAnsi="Times New Roman" w:cs="Times New Roman"/>
                <w:color w:val="000000"/>
                <w:sz w:val="24"/>
                <w:szCs w:val="24"/>
                <w:lang w:eastAsia="fr-FR"/>
              </w:rPr>
            </w:pPr>
            <w:r w:rsidRPr="00A8499B">
              <w:rPr>
                <w:rFonts w:ascii="Times New Roman" w:hAnsi="Times New Roman" w:cs="Times New Roman"/>
                <w:sz w:val="24"/>
                <w:szCs w:val="24"/>
              </w:rPr>
              <w:t>(3.7)</w:t>
            </w:r>
          </w:p>
        </w:tc>
        <w:tc>
          <w:tcPr>
            <w:tcW w:w="1080" w:type="dxa"/>
            <w:noWrap/>
            <w:vAlign w:val="center"/>
          </w:tcPr>
          <w:p w14:paraId="5EB54C8E" w14:textId="77777777" w:rsidR="00520438" w:rsidRDefault="00520438" w:rsidP="002E2858">
            <w:pPr>
              <w:spacing w:after="0" w:line="360" w:lineRule="auto"/>
              <w:jc w:val="center"/>
              <w:rPr>
                <w:rFonts w:ascii="Times New Roman" w:hAnsi="Times New Roman" w:cs="Times New Roman"/>
                <w:sz w:val="24"/>
                <w:szCs w:val="24"/>
              </w:rPr>
            </w:pPr>
            <w:r w:rsidRPr="00A8499B">
              <w:rPr>
                <w:rFonts w:ascii="Times New Roman" w:hAnsi="Times New Roman" w:cs="Times New Roman"/>
                <w:sz w:val="24"/>
                <w:szCs w:val="24"/>
              </w:rPr>
              <w:t>31.1</w:t>
            </w:r>
          </w:p>
          <w:p w14:paraId="6C46BA93" w14:textId="77777777" w:rsidR="00520438" w:rsidRPr="00A8499B" w:rsidRDefault="00520438" w:rsidP="002E2858">
            <w:pPr>
              <w:spacing w:after="0" w:line="360" w:lineRule="auto"/>
              <w:jc w:val="center"/>
              <w:rPr>
                <w:rFonts w:ascii="Times New Roman" w:eastAsia="Times New Roman" w:hAnsi="Times New Roman" w:cs="Times New Roman"/>
                <w:color w:val="000000"/>
                <w:sz w:val="24"/>
                <w:szCs w:val="24"/>
                <w:lang w:eastAsia="fr-FR"/>
              </w:rPr>
            </w:pPr>
            <w:r w:rsidRPr="00A8499B">
              <w:rPr>
                <w:rFonts w:ascii="Times New Roman" w:hAnsi="Times New Roman" w:cs="Times New Roman"/>
                <w:sz w:val="24"/>
                <w:szCs w:val="24"/>
              </w:rPr>
              <w:t>(1.9)</w:t>
            </w:r>
          </w:p>
        </w:tc>
        <w:tc>
          <w:tcPr>
            <w:tcW w:w="900" w:type="dxa"/>
            <w:noWrap/>
            <w:vAlign w:val="center"/>
          </w:tcPr>
          <w:p w14:paraId="7070952E" w14:textId="77777777" w:rsidR="00520438" w:rsidRDefault="00520438" w:rsidP="002E2858">
            <w:pPr>
              <w:spacing w:after="0" w:line="360" w:lineRule="auto"/>
              <w:jc w:val="center"/>
              <w:rPr>
                <w:rFonts w:ascii="Times New Roman" w:hAnsi="Times New Roman" w:cs="Times New Roman"/>
                <w:sz w:val="24"/>
                <w:szCs w:val="24"/>
              </w:rPr>
            </w:pPr>
            <w:r w:rsidRPr="00A8499B">
              <w:rPr>
                <w:rFonts w:ascii="Times New Roman" w:hAnsi="Times New Roman" w:cs="Times New Roman"/>
                <w:sz w:val="24"/>
                <w:szCs w:val="24"/>
              </w:rPr>
              <w:t>0.20</w:t>
            </w:r>
          </w:p>
          <w:p w14:paraId="2A18089D" w14:textId="77777777" w:rsidR="00520438" w:rsidRPr="00A8499B" w:rsidRDefault="00520438" w:rsidP="002E2858">
            <w:pPr>
              <w:spacing w:after="0" w:line="360" w:lineRule="auto"/>
              <w:jc w:val="center"/>
              <w:rPr>
                <w:rFonts w:ascii="Times New Roman" w:eastAsia="Times New Roman" w:hAnsi="Times New Roman" w:cs="Times New Roman"/>
                <w:color w:val="000000"/>
                <w:sz w:val="24"/>
                <w:szCs w:val="24"/>
                <w:lang w:eastAsia="fr-FR"/>
              </w:rPr>
            </w:pPr>
            <w:r w:rsidRPr="00A8499B">
              <w:rPr>
                <w:rFonts w:ascii="Times New Roman" w:hAnsi="Times New Roman" w:cs="Times New Roman"/>
                <w:sz w:val="24"/>
                <w:szCs w:val="24"/>
              </w:rPr>
              <w:t>(0.01)</w:t>
            </w:r>
          </w:p>
        </w:tc>
        <w:tc>
          <w:tcPr>
            <w:tcW w:w="1417" w:type="dxa"/>
            <w:noWrap/>
            <w:vAlign w:val="center"/>
          </w:tcPr>
          <w:p w14:paraId="770F2F19" w14:textId="77777777" w:rsidR="00520438" w:rsidRDefault="00520438" w:rsidP="002E2858">
            <w:pPr>
              <w:spacing w:after="0" w:line="360" w:lineRule="auto"/>
              <w:jc w:val="center"/>
              <w:rPr>
                <w:rFonts w:ascii="Times New Roman" w:hAnsi="Times New Roman" w:cs="Times New Roman"/>
                <w:sz w:val="24"/>
                <w:szCs w:val="24"/>
              </w:rPr>
            </w:pPr>
            <w:r w:rsidRPr="00A8499B">
              <w:rPr>
                <w:rFonts w:ascii="Times New Roman" w:hAnsi="Times New Roman" w:cs="Times New Roman"/>
                <w:sz w:val="24"/>
                <w:szCs w:val="24"/>
              </w:rPr>
              <w:t>258.0</w:t>
            </w:r>
          </w:p>
          <w:p w14:paraId="1C8EB78A" w14:textId="77777777" w:rsidR="00520438" w:rsidRPr="00A8499B" w:rsidRDefault="00520438" w:rsidP="002E2858">
            <w:pPr>
              <w:spacing w:after="0" w:line="360" w:lineRule="auto"/>
              <w:jc w:val="center"/>
              <w:rPr>
                <w:rFonts w:ascii="Times New Roman" w:eastAsia="Times New Roman" w:hAnsi="Times New Roman" w:cs="Times New Roman"/>
                <w:color w:val="000000"/>
                <w:sz w:val="24"/>
                <w:szCs w:val="24"/>
                <w:lang w:eastAsia="fr-FR"/>
              </w:rPr>
            </w:pPr>
            <w:r w:rsidRPr="00A8499B">
              <w:rPr>
                <w:rFonts w:ascii="Times New Roman" w:hAnsi="Times New Roman" w:cs="Times New Roman"/>
                <w:sz w:val="24"/>
                <w:szCs w:val="24"/>
              </w:rPr>
              <w:t>(7.4)</w:t>
            </w:r>
          </w:p>
        </w:tc>
      </w:tr>
      <w:tr w:rsidR="00520438" w:rsidRPr="00A8499B" w14:paraId="6DDDD7C4" w14:textId="77777777" w:rsidTr="002E2858">
        <w:trPr>
          <w:trHeight w:val="256"/>
        </w:trPr>
        <w:tc>
          <w:tcPr>
            <w:tcW w:w="2245" w:type="dxa"/>
            <w:noWrap/>
            <w:vAlign w:val="center"/>
          </w:tcPr>
          <w:p w14:paraId="3C82A1F7" w14:textId="77777777" w:rsidR="00520438" w:rsidRDefault="00520438" w:rsidP="002E2858">
            <w:pPr>
              <w:spacing w:after="0" w:line="360" w:lineRule="auto"/>
              <w:rPr>
                <w:rFonts w:ascii="Times New Roman" w:eastAsia="Times New Roman" w:hAnsi="Times New Roman" w:cs="Times New Roman"/>
                <w:b/>
                <w:bCs/>
                <w:color w:val="000000"/>
                <w:sz w:val="24"/>
                <w:szCs w:val="24"/>
                <w:lang w:eastAsia="fr-FR"/>
              </w:rPr>
            </w:pPr>
            <w:r w:rsidRPr="001C7845">
              <w:rPr>
                <w:rFonts w:ascii="Times New Roman" w:eastAsia="Times New Roman" w:hAnsi="Times New Roman" w:cs="Times New Roman"/>
                <w:b/>
                <w:bCs/>
                <w:color w:val="000000"/>
                <w:sz w:val="24"/>
                <w:szCs w:val="24"/>
                <w:lang w:eastAsia="fr-FR"/>
              </w:rPr>
              <w:t>Sepilok Alluvial</w:t>
            </w:r>
            <w:r>
              <w:rPr>
                <w:rFonts w:ascii="Times New Roman" w:eastAsia="Times New Roman" w:hAnsi="Times New Roman" w:cs="Times New Roman"/>
                <w:b/>
                <w:bCs/>
                <w:color w:val="000000"/>
                <w:sz w:val="24"/>
                <w:szCs w:val="24"/>
                <w:lang w:eastAsia="fr-FR"/>
              </w:rPr>
              <w:t xml:space="preserve"> </w:t>
            </w:r>
            <w:r>
              <w:rPr>
                <w:rFonts w:ascii="Times New Roman" w:eastAsia="Times New Roman" w:hAnsi="Times New Roman" w:cs="Times New Roman"/>
                <w:b/>
                <w:bCs/>
                <w:color w:val="000000"/>
                <w:sz w:val="24"/>
                <w:szCs w:val="24"/>
                <w:vertAlign w:val="superscript"/>
                <w:lang w:eastAsia="fr-FR"/>
              </w:rPr>
              <w:t>d</w:t>
            </w:r>
          </w:p>
          <w:p w14:paraId="7A8C5A6B" w14:textId="77777777" w:rsidR="00520438" w:rsidRPr="001C7845" w:rsidRDefault="00520438" w:rsidP="002E2858">
            <w:pPr>
              <w:spacing w:after="0" w:line="360" w:lineRule="auto"/>
              <w:rPr>
                <w:rFonts w:ascii="Times New Roman" w:eastAsia="Times New Roman" w:hAnsi="Times New Roman" w:cs="Times New Roman"/>
                <w:b/>
                <w:bCs/>
                <w:color w:val="000000"/>
                <w:sz w:val="24"/>
                <w:szCs w:val="24"/>
                <w:lang w:eastAsia="fr-FR"/>
              </w:rPr>
            </w:pPr>
            <w:r>
              <w:rPr>
                <w:rFonts w:ascii="Times New Roman" w:eastAsia="Times New Roman" w:hAnsi="Times New Roman" w:cs="Times New Roman"/>
                <w:b/>
                <w:bCs/>
                <w:color w:val="000000"/>
                <w:sz w:val="24"/>
                <w:szCs w:val="24"/>
                <w:lang w:eastAsia="fr-FR"/>
              </w:rPr>
              <w:t>(SPKA)</w:t>
            </w:r>
            <w:r w:rsidRPr="001C7845">
              <w:rPr>
                <w:rFonts w:ascii="Times New Roman" w:eastAsia="Times New Roman" w:hAnsi="Times New Roman" w:cs="Times New Roman"/>
                <w:b/>
                <w:bCs/>
                <w:color w:val="000000"/>
                <w:sz w:val="24"/>
                <w:szCs w:val="24"/>
                <w:lang w:eastAsia="fr-FR"/>
              </w:rPr>
              <w:t xml:space="preserve">  </w:t>
            </w:r>
          </w:p>
        </w:tc>
        <w:tc>
          <w:tcPr>
            <w:tcW w:w="990" w:type="dxa"/>
            <w:noWrap/>
            <w:vAlign w:val="center"/>
          </w:tcPr>
          <w:p w14:paraId="7575A4F7" w14:textId="77777777" w:rsidR="00520438" w:rsidRDefault="00520438" w:rsidP="002E2858">
            <w:pPr>
              <w:spacing w:after="0" w:line="360" w:lineRule="auto"/>
              <w:jc w:val="center"/>
              <w:rPr>
                <w:rFonts w:ascii="Times New Roman" w:eastAsia="Times New Roman" w:hAnsi="Times New Roman" w:cs="Times New Roman"/>
                <w:color w:val="000000"/>
                <w:sz w:val="24"/>
                <w:szCs w:val="24"/>
                <w:lang w:eastAsia="fr-FR"/>
              </w:rPr>
            </w:pPr>
            <w:r w:rsidRPr="00A8499B">
              <w:rPr>
                <w:rFonts w:ascii="Times New Roman" w:eastAsia="Times New Roman" w:hAnsi="Times New Roman" w:cs="Times New Roman"/>
                <w:color w:val="000000"/>
                <w:sz w:val="24"/>
                <w:szCs w:val="24"/>
                <w:lang w:eastAsia="fr-FR"/>
              </w:rPr>
              <w:t>4.65</w:t>
            </w:r>
          </w:p>
          <w:p w14:paraId="3D469FBA" w14:textId="77777777" w:rsidR="00520438" w:rsidRPr="00A8499B" w:rsidRDefault="00520438" w:rsidP="002E2858">
            <w:pPr>
              <w:spacing w:after="0" w:line="360" w:lineRule="auto"/>
              <w:jc w:val="center"/>
              <w:rPr>
                <w:rFonts w:ascii="Times New Roman" w:eastAsia="Times New Roman" w:hAnsi="Times New Roman" w:cs="Times New Roman"/>
                <w:color w:val="000000"/>
                <w:sz w:val="24"/>
                <w:szCs w:val="24"/>
                <w:lang w:eastAsia="fr-FR"/>
              </w:rPr>
            </w:pPr>
            <w:r w:rsidRPr="00A8499B">
              <w:rPr>
                <w:rFonts w:ascii="Times New Roman" w:eastAsia="Times New Roman" w:hAnsi="Times New Roman" w:cs="Times New Roman"/>
                <w:color w:val="000000"/>
                <w:sz w:val="24"/>
                <w:szCs w:val="24"/>
                <w:lang w:eastAsia="fr-FR"/>
              </w:rPr>
              <w:t>(0.03)</w:t>
            </w:r>
          </w:p>
        </w:tc>
        <w:tc>
          <w:tcPr>
            <w:tcW w:w="1260" w:type="dxa"/>
            <w:noWrap/>
            <w:vAlign w:val="center"/>
          </w:tcPr>
          <w:p w14:paraId="596A701F" w14:textId="77777777" w:rsidR="00520438" w:rsidRDefault="00520438" w:rsidP="002E2858">
            <w:pPr>
              <w:spacing w:after="0" w:line="360" w:lineRule="auto"/>
              <w:jc w:val="center"/>
              <w:rPr>
                <w:rFonts w:ascii="Times New Roman" w:eastAsia="Times New Roman" w:hAnsi="Times New Roman" w:cs="Times New Roman"/>
                <w:color w:val="000000"/>
                <w:sz w:val="24"/>
                <w:szCs w:val="24"/>
                <w:lang w:eastAsia="fr-FR"/>
              </w:rPr>
            </w:pPr>
            <w:r w:rsidRPr="00A8499B">
              <w:rPr>
                <w:rFonts w:ascii="Times New Roman" w:eastAsia="Times New Roman" w:hAnsi="Times New Roman" w:cs="Times New Roman"/>
                <w:color w:val="000000"/>
                <w:sz w:val="24"/>
                <w:szCs w:val="24"/>
                <w:lang w:eastAsia="fr-FR"/>
              </w:rPr>
              <w:t>74.39</w:t>
            </w:r>
          </w:p>
          <w:p w14:paraId="635C2F06" w14:textId="77777777" w:rsidR="00520438" w:rsidRPr="00A8499B" w:rsidRDefault="00520438" w:rsidP="002E2858">
            <w:pPr>
              <w:spacing w:after="0" w:line="360" w:lineRule="auto"/>
              <w:jc w:val="center"/>
              <w:rPr>
                <w:rFonts w:ascii="Times New Roman" w:eastAsia="Times New Roman" w:hAnsi="Times New Roman" w:cs="Times New Roman"/>
                <w:color w:val="000000"/>
                <w:sz w:val="24"/>
                <w:szCs w:val="24"/>
                <w:lang w:eastAsia="fr-FR"/>
              </w:rPr>
            </w:pPr>
            <w:r w:rsidRPr="00A8499B">
              <w:rPr>
                <w:rFonts w:ascii="Times New Roman" w:eastAsia="Times New Roman" w:hAnsi="Times New Roman" w:cs="Times New Roman"/>
                <w:color w:val="000000"/>
                <w:sz w:val="24"/>
                <w:szCs w:val="24"/>
                <w:lang w:eastAsia="fr-FR"/>
              </w:rPr>
              <w:t>(15.16)</w:t>
            </w:r>
          </w:p>
        </w:tc>
        <w:tc>
          <w:tcPr>
            <w:tcW w:w="1170" w:type="dxa"/>
            <w:noWrap/>
            <w:vAlign w:val="center"/>
          </w:tcPr>
          <w:p w14:paraId="6284EA3F" w14:textId="77777777" w:rsidR="00520438" w:rsidRDefault="00520438" w:rsidP="002E2858">
            <w:pPr>
              <w:spacing w:after="0" w:line="360" w:lineRule="auto"/>
              <w:jc w:val="center"/>
              <w:rPr>
                <w:rFonts w:ascii="Times New Roman" w:eastAsia="Times New Roman" w:hAnsi="Times New Roman" w:cs="Times New Roman"/>
                <w:color w:val="000000"/>
                <w:sz w:val="24"/>
                <w:szCs w:val="24"/>
                <w:lang w:eastAsia="fr-FR"/>
              </w:rPr>
            </w:pPr>
            <w:r w:rsidRPr="00A8499B">
              <w:rPr>
                <w:rFonts w:ascii="Times New Roman" w:eastAsia="Times New Roman" w:hAnsi="Times New Roman" w:cs="Times New Roman"/>
                <w:color w:val="000000"/>
                <w:sz w:val="24"/>
                <w:szCs w:val="24"/>
                <w:lang w:eastAsia="fr-FR"/>
              </w:rPr>
              <w:t>40.4</w:t>
            </w:r>
          </w:p>
          <w:p w14:paraId="201B5066" w14:textId="77777777" w:rsidR="00520438" w:rsidRPr="00A8499B" w:rsidRDefault="00520438" w:rsidP="002E2858">
            <w:pPr>
              <w:spacing w:after="0" w:line="360" w:lineRule="auto"/>
              <w:jc w:val="center"/>
              <w:rPr>
                <w:rFonts w:ascii="Times New Roman" w:eastAsia="Times New Roman" w:hAnsi="Times New Roman" w:cs="Times New Roman"/>
                <w:color w:val="000000"/>
                <w:sz w:val="24"/>
                <w:szCs w:val="24"/>
                <w:lang w:eastAsia="fr-FR"/>
              </w:rPr>
            </w:pPr>
            <w:r w:rsidRPr="00A8499B">
              <w:rPr>
                <w:rFonts w:ascii="Times New Roman" w:eastAsia="Times New Roman" w:hAnsi="Times New Roman" w:cs="Times New Roman"/>
                <w:color w:val="000000"/>
                <w:sz w:val="24"/>
                <w:szCs w:val="24"/>
                <w:lang w:eastAsia="fr-FR"/>
              </w:rPr>
              <w:t>(14.7)</w:t>
            </w:r>
          </w:p>
        </w:tc>
        <w:tc>
          <w:tcPr>
            <w:tcW w:w="1080" w:type="dxa"/>
            <w:noWrap/>
            <w:vAlign w:val="center"/>
          </w:tcPr>
          <w:p w14:paraId="52E826E8" w14:textId="77777777" w:rsidR="00520438" w:rsidRDefault="00520438" w:rsidP="002E2858">
            <w:pPr>
              <w:spacing w:after="0" w:line="360" w:lineRule="auto"/>
              <w:jc w:val="center"/>
              <w:rPr>
                <w:rFonts w:ascii="Times New Roman" w:eastAsia="Times New Roman" w:hAnsi="Times New Roman" w:cs="Times New Roman"/>
                <w:color w:val="000000"/>
                <w:sz w:val="24"/>
                <w:szCs w:val="24"/>
                <w:lang w:eastAsia="fr-FR"/>
              </w:rPr>
            </w:pPr>
            <w:r w:rsidRPr="00A8499B">
              <w:rPr>
                <w:rFonts w:ascii="Times New Roman" w:eastAsia="Times New Roman" w:hAnsi="Times New Roman" w:cs="Times New Roman"/>
                <w:color w:val="000000"/>
                <w:sz w:val="24"/>
                <w:szCs w:val="24"/>
                <w:lang w:eastAsia="fr-FR"/>
              </w:rPr>
              <w:t>34.7</w:t>
            </w:r>
          </w:p>
          <w:p w14:paraId="2F29618F" w14:textId="77777777" w:rsidR="00520438" w:rsidRPr="00A8499B" w:rsidRDefault="00520438" w:rsidP="002E2858">
            <w:pPr>
              <w:spacing w:after="0" w:line="360" w:lineRule="auto"/>
              <w:jc w:val="center"/>
              <w:rPr>
                <w:rFonts w:ascii="Times New Roman" w:eastAsia="Times New Roman" w:hAnsi="Times New Roman" w:cs="Times New Roman"/>
                <w:color w:val="000000"/>
                <w:sz w:val="24"/>
                <w:szCs w:val="24"/>
                <w:lang w:eastAsia="fr-FR"/>
              </w:rPr>
            </w:pPr>
            <w:r w:rsidRPr="00A8499B">
              <w:rPr>
                <w:rFonts w:ascii="Times New Roman" w:eastAsia="Times New Roman" w:hAnsi="Times New Roman" w:cs="Times New Roman"/>
                <w:color w:val="000000"/>
                <w:sz w:val="24"/>
                <w:szCs w:val="24"/>
                <w:lang w:eastAsia="fr-FR"/>
              </w:rPr>
              <w:t>(9.6)</w:t>
            </w:r>
          </w:p>
        </w:tc>
        <w:tc>
          <w:tcPr>
            <w:tcW w:w="900" w:type="dxa"/>
            <w:noWrap/>
            <w:vAlign w:val="center"/>
          </w:tcPr>
          <w:p w14:paraId="6190652B" w14:textId="77777777" w:rsidR="00520438" w:rsidRDefault="00520438" w:rsidP="002E2858">
            <w:pPr>
              <w:spacing w:after="0" w:line="360" w:lineRule="auto"/>
              <w:jc w:val="center"/>
              <w:rPr>
                <w:rFonts w:ascii="Times New Roman" w:eastAsia="Times New Roman" w:hAnsi="Times New Roman" w:cs="Times New Roman"/>
                <w:color w:val="000000"/>
                <w:sz w:val="24"/>
                <w:szCs w:val="24"/>
                <w:lang w:eastAsia="fr-FR"/>
              </w:rPr>
            </w:pPr>
            <w:r w:rsidRPr="00A8499B">
              <w:rPr>
                <w:rFonts w:ascii="Times New Roman" w:eastAsia="Times New Roman" w:hAnsi="Times New Roman" w:cs="Times New Roman"/>
                <w:color w:val="000000"/>
                <w:sz w:val="24"/>
                <w:szCs w:val="24"/>
                <w:lang w:eastAsia="fr-FR"/>
              </w:rPr>
              <w:t>0.16</w:t>
            </w:r>
          </w:p>
          <w:p w14:paraId="7B8601A0" w14:textId="77777777" w:rsidR="00520438" w:rsidRPr="00A8499B" w:rsidRDefault="00520438" w:rsidP="002E2858">
            <w:pPr>
              <w:spacing w:after="0" w:line="360" w:lineRule="auto"/>
              <w:jc w:val="center"/>
              <w:rPr>
                <w:rFonts w:ascii="Times New Roman" w:eastAsia="Times New Roman" w:hAnsi="Times New Roman" w:cs="Times New Roman"/>
                <w:color w:val="000000"/>
                <w:sz w:val="24"/>
                <w:szCs w:val="24"/>
                <w:lang w:eastAsia="fr-FR"/>
              </w:rPr>
            </w:pPr>
            <w:r w:rsidRPr="00A8499B">
              <w:rPr>
                <w:rFonts w:ascii="Times New Roman" w:eastAsia="Times New Roman" w:hAnsi="Times New Roman" w:cs="Times New Roman"/>
                <w:color w:val="000000"/>
                <w:sz w:val="24"/>
                <w:szCs w:val="24"/>
                <w:lang w:eastAsia="fr-FR"/>
              </w:rPr>
              <w:t>(0.06)</w:t>
            </w:r>
          </w:p>
        </w:tc>
        <w:tc>
          <w:tcPr>
            <w:tcW w:w="1417" w:type="dxa"/>
            <w:noWrap/>
            <w:vAlign w:val="center"/>
          </w:tcPr>
          <w:p w14:paraId="5EF9639D" w14:textId="77777777" w:rsidR="00520438" w:rsidRDefault="00520438" w:rsidP="002E2858">
            <w:pPr>
              <w:spacing w:after="0" w:line="360" w:lineRule="auto"/>
              <w:jc w:val="center"/>
              <w:rPr>
                <w:rFonts w:ascii="Times New Roman" w:eastAsia="Times New Roman" w:hAnsi="Times New Roman" w:cs="Times New Roman"/>
                <w:color w:val="000000"/>
                <w:sz w:val="24"/>
                <w:szCs w:val="24"/>
                <w:lang w:eastAsia="fr-FR"/>
              </w:rPr>
            </w:pPr>
            <w:r w:rsidRPr="00A8499B">
              <w:rPr>
                <w:rFonts w:ascii="Times New Roman" w:eastAsia="Times New Roman" w:hAnsi="Times New Roman" w:cs="Times New Roman"/>
                <w:color w:val="000000"/>
                <w:sz w:val="24"/>
                <w:szCs w:val="24"/>
                <w:lang w:eastAsia="fr-FR"/>
              </w:rPr>
              <w:t>343.7</w:t>
            </w:r>
          </w:p>
          <w:p w14:paraId="206F6E0E" w14:textId="77777777" w:rsidR="00520438" w:rsidRPr="00A8499B" w:rsidRDefault="00520438" w:rsidP="002E2858">
            <w:pPr>
              <w:spacing w:after="0" w:line="360" w:lineRule="auto"/>
              <w:jc w:val="center"/>
              <w:rPr>
                <w:rFonts w:ascii="Times New Roman" w:eastAsia="Times New Roman" w:hAnsi="Times New Roman" w:cs="Times New Roman"/>
                <w:color w:val="000000"/>
                <w:sz w:val="24"/>
                <w:szCs w:val="24"/>
                <w:lang w:eastAsia="fr-FR"/>
              </w:rPr>
            </w:pPr>
            <w:r w:rsidRPr="00A8499B">
              <w:rPr>
                <w:rFonts w:ascii="Times New Roman" w:eastAsia="Times New Roman" w:hAnsi="Times New Roman" w:cs="Times New Roman"/>
                <w:color w:val="000000"/>
                <w:sz w:val="24"/>
                <w:szCs w:val="24"/>
                <w:lang w:eastAsia="fr-FR"/>
              </w:rPr>
              <w:t>(70.5)</w:t>
            </w:r>
          </w:p>
        </w:tc>
      </w:tr>
      <w:tr w:rsidR="00520438" w:rsidRPr="00A8499B" w14:paraId="68ECAECF" w14:textId="77777777" w:rsidTr="002E2858">
        <w:trPr>
          <w:trHeight w:val="256"/>
        </w:trPr>
        <w:tc>
          <w:tcPr>
            <w:tcW w:w="2245" w:type="dxa"/>
            <w:noWrap/>
            <w:vAlign w:val="center"/>
          </w:tcPr>
          <w:p w14:paraId="72AB5B62" w14:textId="77777777" w:rsidR="00520438" w:rsidRDefault="00520438" w:rsidP="002E2858">
            <w:pPr>
              <w:spacing w:after="0" w:line="360" w:lineRule="auto"/>
              <w:rPr>
                <w:rFonts w:ascii="Times New Roman" w:eastAsia="Times New Roman" w:hAnsi="Times New Roman" w:cs="Times New Roman"/>
                <w:b/>
                <w:bCs/>
                <w:color w:val="000000"/>
                <w:sz w:val="24"/>
                <w:szCs w:val="24"/>
                <w:lang w:eastAsia="fr-FR"/>
              </w:rPr>
            </w:pPr>
            <w:r w:rsidRPr="001C7845">
              <w:rPr>
                <w:rFonts w:ascii="Times New Roman" w:eastAsia="Times New Roman" w:hAnsi="Times New Roman" w:cs="Times New Roman"/>
                <w:b/>
                <w:bCs/>
                <w:color w:val="000000"/>
                <w:sz w:val="24"/>
                <w:szCs w:val="24"/>
                <w:lang w:eastAsia="fr-FR"/>
              </w:rPr>
              <w:t>Sepilok Heath</w:t>
            </w:r>
            <w:r>
              <w:rPr>
                <w:rFonts w:ascii="Times New Roman" w:eastAsia="Times New Roman" w:hAnsi="Times New Roman" w:cs="Times New Roman"/>
                <w:b/>
                <w:bCs/>
                <w:color w:val="000000"/>
                <w:sz w:val="24"/>
                <w:szCs w:val="24"/>
                <w:lang w:eastAsia="fr-FR"/>
              </w:rPr>
              <w:t xml:space="preserve"> </w:t>
            </w:r>
            <w:r>
              <w:rPr>
                <w:rFonts w:ascii="Times New Roman" w:eastAsia="Times New Roman" w:hAnsi="Times New Roman" w:cs="Times New Roman"/>
                <w:b/>
                <w:bCs/>
                <w:color w:val="000000"/>
                <w:sz w:val="24"/>
                <w:szCs w:val="24"/>
                <w:vertAlign w:val="superscript"/>
                <w:lang w:eastAsia="fr-FR"/>
              </w:rPr>
              <w:t>d</w:t>
            </w:r>
          </w:p>
          <w:p w14:paraId="32DDAF12" w14:textId="77777777" w:rsidR="00520438" w:rsidRPr="001C7845" w:rsidRDefault="00520438" w:rsidP="002E2858">
            <w:pPr>
              <w:spacing w:after="0" w:line="360" w:lineRule="auto"/>
              <w:rPr>
                <w:rFonts w:ascii="Times New Roman" w:eastAsia="Times New Roman" w:hAnsi="Times New Roman" w:cs="Times New Roman"/>
                <w:b/>
                <w:bCs/>
                <w:color w:val="000000"/>
                <w:sz w:val="24"/>
                <w:szCs w:val="24"/>
                <w:lang w:eastAsia="fr-FR"/>
              </w:rPr>
            </w:pPr>
            <w:r>
              <w:rPr>
                <w:rFonts w:ascii="Times New Roman" w:eastAsia="Times New Roman" w:hAnsi="Times New Roman" w:cs="Times New Roman"/>
                <w:b/>
                <w:bCs/>
                <w:color w:val="000000"/>
                <w:sz w:val="24"/>
                <w:szCs w:val="24"/>
                <w:lang w:eastAsia="fr-FR"/>
              </w:rPr>
              <w:t>(SPKH)</w:t>
            </w:r>
          </w:p>
        </w:tc>
        <w:tc>
          <w:tcPr>
            <w:tcW w:w="990" w:type="dxa"/>
            <w:noWrap/>
            <w:vAlign w:val="center"/>
          </w:tcPr>
          <w:p w14:paraId="7D9211BD" w14:textId="77777777" w:rsidR="00520438" w:rsidRDefault="00520438" w:rsidP="002E2858">
            <w:pPr>
              <w:spacing w:after="0" w:line="360" w:lineRule="auto"/>
              <w:jc w:val="center"/>
              <w:rPr>
                <w:rFonts w:ascii="Times New Roman" w:eastAsia="Times New Roman" w:hAnsi="Times New Roman" w:cs="Times New Roman"/>
                <w:color w:val="000000"/>
                <w:sz w:val="24"/>
                <w:szCs w:val="24"/>
                <w:lang w:eastAsia="fr-FR"/>
              </w:rPr>
            </w:pPr>
            <w:r w:rsidRPr="00A8499B">
              <w:rPr>
                <w:rFonts w:ascii="Times New Roman" w:eastAsia="Times New Roman" w:hAnsi="Times New Roman" w:cs="Times New Roman"/>
                <w:color w:val="000000"/>
                <w:sz w:val="24"/>
                <w:szCs w:val="24"/>
                <w:lang w:eastAsia="fr-FR"/>
              </w:rPr>
              <w:t>4.1</w:t>
            </w:r>
            <w:r>
              <w:rPr>
                <w:rFonts w:ascii="Times New Roman" w:eastAsia="Times New Roman" w:hAnsi="Times New Roman" w:cs="Times New Roman"/>
                <w:color w:val="000000"/>
                <w:sz w:val="24"/>
                <w:szCs w:val="24"/>
                <w:lang w:eastAsia="fr-FR"/>
              </w:rPr>
              <w:t>0</w:t>
            </w:r>
          </w:p>
          <w:p w14:paraId="67BF7572" w14:textId="77777777" w:rsidR="00520438" w:rsidRPr="00A8499B" w:rsidRDefault="00520438" w:rsidP="002E2858">
            <w:pPr>
              <w:spacing w:after="0" w:line="360" w:lineRule="auto"/>
              <w:jc w:val="center"/>
              <w:rPr>
                <w:rFonts w:ascii="Times New Roman" w:eastAsia="Times New Roman" w:hAnsi="Times New Roman" w:cs="Times New Roman"/>
                <w:color w:val="000000"/>
                <w:sz w:val="24"/>
                <w:szCs w:val="24"/>
                <w:lang w:eastAsia="fr-FR"/>
              </w:rPr>
            </w:pPr>
            <w:r w:rsidRPr="00A8499B">
              <w:rPr>
                <w:rFonts w:ascii="Times New Roman" w:eastAsia="Times New Roman" w:hAnsi="Times New Roman" w:cs="Times New Roman"/>
                <w:color w:val="000000"/>
                <w:sz w:val="24"/>
                <w:szCs w:val="24"/>
                <w:lang w:eastAsia="fr-FR"/>
              </w:rPr>
              <w:t>(0.03)</w:t>
            </w:r>
          </w:p>
        </w:tc>
        <w:tc>
          <w:tcPr>
            <w:tcW w:w="1260" w:type="dxa"/>
            <w:noWrap/>
            <w:vAlign w:val="center"/>
          </w:tcPr>
          <w:p w14:paraId="370984EF" w14:textId="77777777" w:rsidR="00520438" w:rsidRDefault="00520438" w:rsidP="002E2858">
            <w:pPr>
              <w:spacing w:after="0" w:line="360" w:lineRule="auto"/>
              <w:jc w:val="center"/>
              <w:rPr>
                <w:rFonts w:ascii="Times New Roman" w:eastAsia="Times New Roman" w:hAnsi="Times New Roman" w:cs="Times New Roman"/>
                <w:color w:val="222222"/>
                <w:sz w:val="24"/>
                <w:szCs w:val="24"/>
                <w:lang w:eastAsia="fr-FR"/>
              </w:rPr>
            </w:pPr>
            <w:r w:rsidRPr="00A8499B">
              <w:rPr>
                <w:rFonts w:ascii="Times New Roman" w:eastAsia="Times New Roman" w:hAnsi="Times New Roman" w:cs="Times New Roman"/>
                <w:color w:val="222222"/>
                <w:sz w:val="24"/>
                <w:szCs w:val="24"/>
                <w:lang w:eastAsia="fr-FR"/>
              </w:rPr>
              <w:t>127.48</w:t>
            </w:r>
          </w:p>
          <w:p w14:paraId="033D9B98" w14:textId="77777777" w:rsidR="00520438" w:rsidRPr="00A8499B" w:rsidRDefault="00520438" w:rsidP="002E2858">
            <w:pPr>
              <w:spacing w:after="0" w:line="360" w:lineRule="auto"/>
              <w:jc w:val="center"/>
              <w:rPr>
                <w:rFonts w:ascii="Times New Roman" w:eastAsia="Times New Roman" w:hAnsi="Times New Roman" w:cs="Times New Roman"/>
                <w:color w:val="000000"/>
                <w:sz w:val="24"/>
                <w:szCs w:val="24"/>
                <w:lang w:eastAsia="fr-FR"/>
              </w:rPr>
            </w:pPr>
            <w:r w:rsidRPr="00A8499B">
              <w:rPr>
                <w:rFonts w:ascii="Times New Roman" w:eastAsia="Times New Roman" w:hAnsi="Times New Roman" w:cs="Times New Roman"/>
                <w:color w:val="222222"/>
                <w:sz w:val="24"/>
                <w:szCs w:val="24"/>
                <w:lang w:eastAsia="fr-FR"/>
              </w:rPr>
              <w:t>(7.12)</w:t>
            </w:r>
          </w:p>
        </w:tc>
        <w:tc>
          <w:tcPr>
            <w:tcW w:w="1170" w:type="dxa"/>
            <w:noWrap/>
            <w:vAlign w:val="center"/>
          </w:tcPr>
          <w:p w14:paraId="6D86D6BB" w14:textId="77777777" w:rsidR="00520438" w:rsidRDefault="00520438" w:rsidP="002E2858">
            <w:pPr>
              <w:spacing w:after="0" w:line="360" w:lineRule="auto"/>
              <w:jc w:val="center"/>
              <w:rPr>
                <w:rFonts w:ascii="Times New Roman" w:eastAsia="Times New Roman" w:hAnsi="Times New Roman" w:cs="Times New Roman"/>
                <w:color w:val="000000"/>
                <w:sz w:val="24"/>
                <w:szCs w:val="24"/>
                <w:lang w:eastAsia="fr-FR"/>
              </w:rPr>
            </w:pPr>
            <w:r w:rsidRPr="00A8499B">
              <w:rPr>
                <w:rFonts w:ascii="Times New Roman" w:eastAsia="Times New Roman" w:hAnsi="Times New Roman" w:cs="Times New Roman"/>
                <w:color w:val="000000"/>
                <w:sz w:val="24"/>
                <w:szCs w:val="24"/>
                <w:lang w:eastAsia="fr-FR"/>
              </w:rPr>
              <w:t>75.4</w:t>
            </w:r>
          </w:p>
          <w:p w14:paraId="68E8ACD5" w14:textId="77777777" w:rsidR="00520438" w:rsidRPr="00A8499B" w:rsidRDefault="00520438" w:rsidP="002E2858">
            <w:pPr>
              <w:spacing w:after="0" w:line="360" w:lineRule="auto"/>
              <w:jc w:val="center"/>
              <w:rPr>
                <w:rFonts w:ascii="Times New Roman" w:eastAsia="Times New Roman" w:hAnsi="Times New Roman" w:cs="Times New Roman"/>
                <w:color w:val="000000"/>
                <w:sz w:val="24"/>
                <w:szCs w:val="24"/>
                <w:lang w:eastAsia="fr-FR"/>
              </w:rPr>
            </w:pPr>
            <w:r w:rsidRPr="00A8499B">
              <w:rPr>
                <w:rFonts w:ascii="Times New Roman" w:eastAsia="Times New Roman" w:hAnsi="Times New Roman" w:cs="Times New Roman"/>
                <w:color w:val="000000"/>
                <w:sz w:val="24"/>
                <w:szCs w:val="24"/>
                <w:lang w:eastAsia="fr-FR"/>
              </w:rPr>
              <w:t>(6.2)</w:t>
            </w:r>
          </w:p>
        </w:tc>
        <w:tc>
          <w:tcPr>
            <w:tcW w:w="1080" w:type="dxa"/>
            <w:noWrap/>
            <w:vAlign w:val="center"/>
          </w:tcPr>
          <w:p w14:paraId="413B63AF" w14:textId="77777777" w:rsidR="00520438" w:rsidRDefault="00520438" w:rsidP="002E2858">
            <w:pPr>
              <w:spacing w:after="0" w:line="360" w:lineRule="auto"/>
              <w:jc w:val="center"/>
              <w:rPr>
                <w:rFonts w:ascii="Times New Roman" w:eastAsia="Times New Roman" w:hAnsi="Times New Roman" w:cs="Times New Roman"/>
                <w:color w:val="000000"/>
                <w:sz w:val="24"/>
                <w:szCs w:val="24"/>
                <w:lang w:eastAsia="fr-FR"/>
              </w:rPr>
            </w:pPr>
            <w:r w:rsidRPr="00A8499B">
              <w:rPr>
                <w:rFonts w:ascii="Times New Roman" w:eastAsia="Times New Roman" w:hAnsi="Times New Roman" w:cs="Times New Roman"/>
                <w:color w:val="000000"/>
                <w:sz w:val="24"/>
                <w:szCs w:val="24"/>
                <w:lang w:eastAsia="fr-FR"/>
              </w:rPr>
              <w:t>14.5</w:t>
            </w:r>
          </w:p>
          <w:p w14:paraId="1E6C1787" w14:textId="77777777" w:rsidR="00520438" w:rsidRPr="00A8499B" w:rsidRDefault="00520438" w:rsidP="002E2858">
            <w:pPr>
              <w:spacing w:after="0" w:line="360" w:lineRule="auto"/>
              <w:jc w:val="center"/>
              <w:rPr>
                <w:rFonts w:ascii="Times New Roman" w:eastAsia="Times New Roman" w:hAnsi="Times New Roman" w:cs="Times New Roman"/>
                <w:color w:val="000000"/>
                <w:sz w:val="24"/>
                <w:szCs w:val="24"/>
                <w:lang w:eastAsia="fr-FR"/>
              </w:rPr>
            </w:pPr>
            <w:r w:rsidRPr="00A8499B">
              <w:rPr>
                <w:rFonts w:ascii="Times New Roman" w:eastAsia="Times New Roman" w:hAnsi="Times New Roman" w:cs="Times New Roman"/>
                <w:color w:val="000000"/>
                <w:sz w:val="24"/>
                <w:szCs w:val="24"/>
                <w:lang w:eastAsia="fr-FR"/>
              </w:rPr>
              <w:t>(4.7)</w:t>
            </w:r>
          </w:p>
        </w:tc>
        <w:tc>
          <w:tcPr>
            <w:tcW w:w="900" w:type="dxa"/>
            <w:noWrap/>
            <w:vAlign w:val="center"/>
          </w:tcPr>
          <w:p w14:paraId="33CF5F8C" w14:textId="77777777" w:rsidR="00520438" w:rsidRDefault="00520438" w:rsidP="002E2858">
            <w:pPr>
              <w:spacing w:after="0" w:line="360" w:lineRule="auto"/>
              <w:jc w:val="center"/>
              <w:rPr>
                <w:rFonts w:ascii="Times New Roman" w:eastAsia="Times New Roman" w:hAnsi="Times New Roman" w:cs="Times New Roman"/>
                <w:color w:val="000000"/>
                <w:sz w:val="24"/>
                <w:szCs w:val="24"/>
                <w:lang w:eastAsia="fr-FR"/>
              </w:rPr>
            </w:pPr>
            <w:r w:rsidRPr="00A8499B">
              <w:rPr>
                <w:rFonts w:ascii="Times New Roman" w:eastAsia="Times New Roman" w:hAnsi="Times New Roman" w:cs="Times New Roman"/>
                <w:color w:val="000000"/>
                <w:sz w:val="24"/>
                <w:szCs w:val="24"/>
                <w:lang w:eastAsia="fr-FR"/>
              </w:rPr>
              <w:t>0.1</w:t>
            </w:r>
          </w:p>
          <w:p w14:paraId="35915EF8" w14:textId="77777777" w:rsidR="00520438" w:rsidRPr="00A8499B" w:rsidRDefault="00520438" w:rsidP="002E2858">
            <w:pPr>
              <w:spacing w:after="0" w:line="360" w:lineRule="auto"/>
              <w:jc w:val="center"/>
              <w:rPr>
                <w:rFonts w:ascii="Times New Roman" w:eastAsia="Times New Roman" w:hAnsi="Times New Roman" w:cs="Times New Roman"/>
                <w:color w:val="000000"/>
                <w:sz w:val="24"/>
                <w:szCs w:val="24"/>
                <w:lang w:eastAsia="fr-FR"/>
              </w:rPr>
            </w:pPr>
            <w:r w:rsidRPr="00A8499B">
              <w:rPr>
                <w:rFonts w:ascii="Times New Roman" w:eastAsia="Times New Roman" w:hAnsi="Times New Roman" w:cs="Times New Roman"/>
                <w:color w:val="000000"/>
                <w:sz w:val="24"/>
                <w:szCs w:val="24"/>
                <w:lang w:eastAsia="fr-FR"/>
              </w:rPr>
              <w:t>(0.04)</w:t>
            </w:r>
          </w:p>
        </w:tc>
        <w:tc>
          <w:tcPr>
            <w:tcW w:w="1417" w:type="dxa"/>
            <w:noWrap/>
            <w:vAlign w:val="center"/>
          </w:tcPr>
          <w:p w14:paraId="24F51328" w14:textId="77777777" w:rsidR="00520438" w:rsidRPr="00A8499B" w:rsidRDefault="00520438" w:rsidP="002E2858">
            <w:pPr>
              <w:spacing w:after="0" w:line="360" w:lineRule="auto"/>
              <w:jc w:val="center"/>
              <w:rPr>
                <w:rFonts w:ascii="Times New Roman" w:eastAsia="Times New Roman" w:hAnsi="Times New Roman" w:cs="Times New Roman"/>
                <w:color w:val="000000"/>
                <w:sz w:val="24"/>
                <w:szCs w:val="24"/>
                <w:lang w:eastAsia="fr-FR"/>
              </w:rPr>
            </w:pPr>
            <w:r w:rsidRPr="00A8499B">
              <w:rPr>
                <w:rFonts w:ascii="Times New Roman" w:eastAsia="Times New Roman" w:hAnsi="Times New Roman" w:cs="Times New Roman"/>
                <w:color w:val="000000"/>
                <w:sz w:val="24"/>
                <w:szCs w:val="24"/>
                <w:lang w:eastAsia="fr-FR"/>
              </w:rPr>
              <w:t>NA</w:t>
            </w:r>
          </w:p>
        </w:tc>
      </w:tr>
      <w:tr w:rsidR="00520438" w:rsidRPr="00A8499B" w14:paraId="6DA79675" w14:textId="77777777" w:rsidTr="002E2858">
        <w:trPr>
          <w:trHeight w:val="256"/>
        </w:trPr>
        <w:tc>
          <w:tcPr>
            <w:tcW w:w="2245" w:type="dxa"/>
            <w:noWrap/>
            <w:vAlign w:val="center"/>
          </w:tcPr>
          <w:p w14:paraId="5AFB2DC3" w14:textId="77777777" w:rsidR="00520438" w:rsidRDefault="00520438" w:rsidP="002E2858">
            <w:pPr>
              <w:spacing w:after="0" w:line="360" w:lineRule="auto"/>
              <w:rPr>
                <w:rFonts w:ascii="Times New Roman" w:eastAsia="Times New Roman" w:hAnsi="Times New Roman" w:cs="Times New Roman"/>
                <w:b/>
                <w:bCs/>
                <w:color w:val="000000"/>
                <w:sz w:val="24"/>
                <w:szCs w:val="24"/>
                <w:lang w:eastAsia="fr-FR"/>
              </w:rPr>
            </w:pPr>
            <w:r w:rsidRPr="001C7845">
              <w:rPr>
                <w:rFonts w:ascii="Times New Roman" w:eastAsia="Times New Roman" w:hAnsi="Times New Roman" w:cs="Times New Roman"/>
                <w:b/>
                <w:bCs/>
                <w:color w:val="000000"/>
                <w:sz w:val="24"/>
                <w:szCs w:val="24"/>
                <w:lang w:eastAsia="fr-FR"/>
              </w:rPr>
              <w:t>Sepilok Sandstone</w:t>
            </w:r>
            <w:r>
              <w:rPr>
                <w:rFonts w:ascii="Times New Roman" w:eastAsia="Times New Roman" w:hAnsi="Times New Roman" w:cs="Times New Roman"/>
                <w:b/>
                <w:bCs/>
                <w:color w:val="000000"/>
                <w:sz w:val="24"/>
                <w:szCs w:val="24"/>
                <w:lang w:eastAsia="fr-FR"/>
              </w:rPr>
              <w:t xml:space="preserve"> </w:t>
            </w:r>
            <w:r>
              <w:rPr>
                <w:rFonts w:ascii="Times New Roman" w:eastAsia="Times New Roman" w:hAnsi="Times New Roman" w:cs="Times New Roman"/>
                <w:b/>
                <w:bCs/>
                <w:color w:val="000000"/>
                <w:sz w:val="24"/>
                <w:szCs w:val="24"/>
                <w:vertAlign w:val="superscript"/>
                <w:lang w:eastAsia="fr-FR"/>
              </w:rPr>
              <w:t>d</w:t>
            </w:r>
          </w:p>
          <w:p w14:paraId="711787A0" w14:textId="77777777" w:rsidR="00520438" w:rsidRPr="001C7845" w:rsidRDefault="00520438" w:rsidP="002E2858">
            <w:pPr>
              <w:spacing w:after="0" w:line="360" w:lineRule="auto"/>
              <w:rPr>
                <w:rFonts w:ascii="Times New Roman" w:eastAsia="Times New Roman" w:hAnsi="Times New Roman" w:cs="Times New Roman"/>
                <w:b/>
                <w:bCs/>
                <w:color w:val="000000"/>
                <w:sz w:val="24"/>
                <w:szCs w:val="24"/>
                <w:lang w:eastAsia="fr-FR"/>
              </w:rPr>
            </w:pPr>
            <w:r>
              <w:rPr>
                <w:rFonts w:ascii="Times New Roman" w:eastAsia="Times New Roman" w:hAnsi="Times New Roman" w:cs="Times New Roman"/>
                <w:b/>
                <w:bCs/>
                <w:color w:val="000000"/>
                <w:sz w:val="24"/>
                <w:szCs w:val="24"/>
                <w:lang w:eastAsia="fr-FR"/>
              </w:rPr>
              <w:t>(SPKS)</w:t>
            </w:r>
          </w:p>
        </w:tc>
        <w:tc>
          <w:tcPr>
            <w:tcW w:w="990" w:type="dxa"/>
            <w:noWrap/>
            <w:vAlign w:val="center"/>
          </w:tcPr>
          <w:p w14:paraId="2EBAF3A5" w14:textId="77777777" w:rsidR="00520438" w:rsidRDefault="00520438" w:rsidP="002E2858">
            <w:pPr>
              <w:spacing w:after="0" w:line="360" w:lineRule="auto"/>
              <w:jc w:val="center"/>
              <w:rPr>
                <w:rFonts w:ascii="Times New Roman" w:eastAsia="Times New Roman" w:hAnsi="Times New Roman" w:cs="Times New Roman"/>
                <w:color w:val="000000"/>
                <w:sz w:val="24"/>
                <w:szCs w:val="24"/>
                <w:lang w:eastAsia="fr-FR"/>
              </w:rPr>
            </w:pPr>
            <w:r w:rsidRPr="00A8499B">
              <w:rPr>
                <w:rFonts w:ascii="Times New Roman" w:eastAsia="Times New Roman" w:hAnsi="Times New Roman" w:cs="Times New Roman"/>
                <w:color w:val="000000"/>
                <w:sz w:val="24"/>
                <w:szCs w:val="24"/>
                <w:lang w:eastAsia="fr-FR"/>
              </w:rPr>
              <w:t>4.54</w:t>
            </w:r>
          </w:p>
          <w:p w14:paraId="5521D7C8" w14:textId="77777777" w:rsidR="00520438" w:rsidRPr="00A8499B" w:rsidRDefault="00520438" w:rsidP="002E2858">
            <w:pPr>
              <w:spacing w:after="0" w:line="360" w:lineRule="auto"/>
              <w:jc w:val="center"/>
              <w:rPr>
                <w:rFonts w:ascii="Times New Roman" w:eastAsia="Times New Roman" w:hAnsi="Times New Roman" w:cs="Times New Roman"/>
                <w:color w:val="000000"/>
                <w:sz w:val="24"/>
                <w:szCs w:val="24"/>
                <w:lang w:eastAsia="fr-FR"/>
              </w:rPr>
            </w:pPr>
            <w:r w:rsidRPr="00A8499B">
              <w:rPr>
                <w:rFonts w:ascii="Times New Roman" w:eastAsia="Times New Roman" w:hAnsi="Times New Roman" w:cs="Times New Roman"/>
                <w:color w:val="000000"/>
                <w:sz w:val="24"/>
                <w:szCs w:val="24"/>
                <w:lang w:eastAsia="fr-FR"/>
              </w:rPr>
              <w:t>(0.03)</w:t>
            </w:r>
          </w:p>
        </w:tc>
        <w:tc>
          <w:tcPr>
            <w:tcW w:w="1260" w:type="dxa"/>
            <w:noWrap/>
            <w:vAlign w:val="center"/>
          </w:tcPr>
          <w:p w14:paraId="0E600181" w14:textId="77777777" w:rsidR="00520438" w:rsidRDefault="00520438" w:rsidP="002E2858">
            <w:pPr>
              <w:spacing w:after="0" w:line="360" w:lineRule="auto"/>
              <w:jc w:val="center"/>
              <w:rPr>
                <w:rFonts w:ascii="Times New Roman" w:eastAsia="Times New Roman" w:hAnsi="Times New Roman" w:cs="Times New Roman"/>
                <w:color w:val="222222"/>
                <w:sz w:val="24"/>
                <w:szCs w:val="24"/>
                <w:lang w:eastAsia="fr-FR"/>
              </w:rPr>
            </w:pPr>
            <w:r w:rsidRPr="00A8499B">
              <w:rPr>
                <w:rFonts w:ascii="Times New Roman" w:eastAsia="Times New Roman" w:hAnsi="Times New Roman" w:cs="Times New Roman"/>
                <w:color w:val="222222"/>
                <w:sz w:val="24"/>
                <w:szCs w:val="24"/>
                <w:lang w:eastAsia="fr-FR"/>
              </w:rPr>
              <w:t>110.24</w:t>
            </w:r>
          </w:p>
          <w:p w14:paraId="14267048" w14:textId="77777777" w:rsidR="00520438" w:rsidRPr="00A8499B" w:rsidRDefault="00520438" w:rsidP="002E2858">
            <w:pPr>
              <w:spacing w:after="0" w:line="360" w:lineRule="auto"/>
              <w:jc w:val="center"/>
              <w:rPr>
                <w:rFonts w:ascii="Times New Roman" w:eastAsia="Times New Roman" w:hAnsi="Times New Roman" w:cs="Times New Roman"/>
                <w:color w:val="000000"/>
                <w:sz w:val="24"/>
                <w:szCs w:val="24"/>
                <w:lang w:eastAsia="fr-FR"/>
              </w:rPr>
            </w:pPr>
            <w:r w:rsidRPr="00A8499B">
              <w:rPr>
                <w:rFonts w:ascii="Times New Roman" w:eastAsia="Times New Roman" w:hAnsi="Times New Roman" w:cs="Times New Roman"/>
                <w:color w:val="222222"/>
                <w:sz w:val="24"/>
                <w:szCs w:val="24"/>
                <w:lang w:eastAsia="fr-FR"/>
              </w:rPr>
              <w:t>(13.08)</w:t>
            </w:r>
          </w:p>
        </w:tc>
        <w:tc>
          <w:tcPr>
            <w:tcW w:w="1170" w:type="dxa"/>
            <w:noWrap/>
            <w:vAlign w:val="center"/>
          </w:tcPr>
          <w:p w14:paraId="21AE3966" w14:textId="77777777" w:rsidR="00520438" w:rsidRDefault="00520438" w:rsidP="002E2858">
            <w:pPr>
              <w:spacing w:after="0" w:line="360" w:lineRule="auto"/>
              <w:jc w:val="center"/>
              <w:rPr>
                <w:rFonts w:ascii="Times New Roman" w:eastAsia="Times New Roman" w:hAnsi="Times New Roman" w:cs="Times New Roman"/>
                <w:color w:val="000000"/>
                <w:sz w:val="24"/>
                <w:szCs w:val="24"/>
                <w:lang w:eastAsia="fr-FR"/>
              </w:rPr>
            </w:pPr>
            <w:r w:rsidRPr="00A8499B">
              <w:rPr>
                <w:rFonts w:ascii="Times New Roman" w:eastAsia="Times New Roman" w:hAnsi="Times New Roman" w:cs="Times New Roman"/>
                <w:color w:val="000000"/>
                <w:sz w:val="24"/>
                <w:szCs w:val="24"/>
                <w:lang w:eastAsia="fr-FR"/>
              </w:rPr>
              <w:t>67.8</w:t>
            </w:r>
          </w:p>
          <w:p w14:paraId="33DCBD38" w14:textId="77777777" w:rsidR="00520438" w:rsidRPr="00A8499B" w:rsidRDefault="00520438" w:rsidP="002E2858">
            <w:pPr>
              <w:spacing w:after="0" w:line="360" w:lineRule="auto"/>
              <w:jc w:val="center"/>
              <w:rPr>
                <w:rFonts w:ascii="Times New Roman" w:eastAsia="Times New Roman" w:hAnsi="Times New Roman" w:cs="Times New Roman"/>
                <w:color w:val="000000"/>
                <w:sz w:val="24"/>
                <w:szCs w:val="24"/>
                <w:lang w:eastAsia="fr-FR"/>
              </w:rPr>
            </w:pPr>
            <w:r w:rsidRPr="00A8499B">
              <w:rPr>
                <w:rFonts w:ascii="Times New Roman" w:eastAsia="Times New Roman" w:hAnsi="Times New Roman" w:cs="Times New Roman"/>
                <w:color w:val="000000"/>
                <w:sz w:val="24"/>
                <w:szCs w:val="24"/>
                <w:lang w:eastAsia="fr-FR"/>
              </w:rPr>
              <w:t>(7.7)</w:t>
            </w:r>
          </w:p>
        </w:tc>
        <w:tc>
          <w:tcPr>
            <w:tcW w:w="1080" w:type="dxa"/>
            <w:noWrap/>
            <w:vAlign w:val="center"/>
          </w:tcPr>
          <w:p w14:paraId="3653EBE7" w14:textId="77777777" w:rsidR="00520438" w:rsidRDefault="00520438" w:rsidP="002E2858">
            <w:pPr>
              <w:spacing w:after="0" w:line="360" w:lineRule="auto"/>
              <w:jc w:val="center"/>
              <w:rPr>
                <w:rFonts w:ascii="Times New Roman" w:eastAsia="Times New Roman" w:hAnsi="Times New Roman" w:cs="Times New Roman"/>
                <w:color w:val="000000"/>
                <w:sz w:val="24"/>
                <w:szCs w:val="24"/>
                <w:lang w:eastAsia="fr-FR"/>
              </w:rPr>
            </w:pPr>
            <w:r w:rsidRPr="00A8499B">
              <w:rPr>
                <w:rFonts w:ascii="Times New Roman" w:eastAsia="Times New Roman" w:hAnsi="Times New Roman" w:cs="Times New Roman"/>
                <w:color w:val="000000"/>
                <w:sz w:val="24"/>
                <w:szCs w:val="24"/>
                <w:lang w:eastAsia="fr-FR"/>
              </w:rPr>
              <w:t>19.8</w:t>
            </w:r>
          </w:p>
          <w:p w14:paraId="4C8DDF99" w14:textId="77777777" w:rsidR="00520438" w:rsidRPr="00A8499B" w:rsidRDefault="00520438" w:rsidP="002E2858">
            <w:pPr>
              <w:spacing w:after="0" w:line="360" w:lineRule="auto"/>
              <w:jc w:val="center"/>
              <w:rPr>
                <w:rFonts w:ascii="Times New Roman" w:eastAsia="Times New Roman" w:hAnsi="Times New Roman" w:cs="Times New Roman"/>
                <w:color w:val="000000"/>
                <w:sz w:val="24"/>
                <w:szCs w:val="24"/>
                <w:lang w:eastAsia="fr-FR"/>
              </w:rPr>
            </w:pPr>
            <w:r w:rsidRPr="00A8499B">
              <w:rPr>
                <w:rFonts w:ascii="Times New Roman" w:eastAsia="Times New Roman" w:hAnsi="Times New Roman" w:cs="Times New Roman"/>
                <w:color w:val="000000"/>
                <w:sz w:val="24"/>
                <w:szCs w:val="24"/>
                <w:lang w:eastAsia="fr-FR"/>
              </w:rPr>
              <w:t>(5.6)</w:t>
            </w:r>
          </w:p>
        </w:tc>
        <w:tc>
          <w:tcPr>
            <w:tcW w:w="900" w:type="dxa"/>
            <w:noWrap/>
            <w:vAlign w:val="center"/>
          </w:tcPr>
          <w:p w14:paraId="79C7D2E2" w14:textId="77777777" w:rsidR="00520438" w:rsidRDefault="00520438" w:rsidP="002E2858">
            <w:pPr>
              <w:spacing w:after="0" w:line="360" w:lineRule="auto"/>
              <w:jc w:val="center"/>
              <w:rPr>
                <w:rFonts w:ascii="Times New Roman" w:eastAsia="Times New Roman" w:hAnsi="Times New Roman" w:cs="Times New Roman"/>
                <w:color w:val="000000"/>
                <w:sz w:val="24"/>
                <w:szCs w:val="24"/>
                <w:lang w:eastAsia="fr-FR"/>
              </w:rPr>
            </w:pPr>
            <w:r w:rsidRPr="00A8499B">
              <w:rPr>
                <w:rFonts w:ascii="Times New Roman" w:eastAsia="Times New Roman" w:hAnsi="Times New Roman" w:cs="Times New Roman"/>
                <w:color w:val="000000"/>
                <w:sz w:val="24"/>
                <w:szCs w:val="24"/>
                <w:lang w:eastAsia="fr-FR"/>
              </w:rPr>
              <w:t>0.09</w:t>
            </w:r>
          </w:p>
          <w:p w14:paraId="01F2344C" w14:textId="77777777" w:rsidR="00520438" w:rsidRPr="00A8499B" w:rsidRDefault="00520438" w:rsidP="002E2858">
            <w:pPr>
              <w:spacing w:after="0" w:line="360" w:lineRule="auto"/>
              <w:jc w:val="center"/>
              <w:rPr>
                <w:rFonts w:ascii="Times New Roman" w:eastAsia="Times New Roman" w:hAnsi="Times New Roman" w:cs="Times New Roman"/>
                <w:color w:val="000000"/>
                <w:sz w:val="24"/>
                <w:szCs w:val="24"/>
                <w:lang w:eastAsia="fr-FR"/>
              </w:rPr>
            </w:pPr>
            <w:r w:rsidRPr="00A8499B">
              <w:rPr>
                <w:rFonts w:ascii="Times New Roman" w:eastAsia="Times New Roman" w:hAnsi="Times New Roman" w:cs="Times New Roman"/>
                <w:color w:val="000000"/>
                <w:sz w:val="24"/>
                <w:szCs w:val="24"/>
                <w:lang w:eastAsia="fr-FR"/>
              </w:rPr>
              <w:t>(0.02)</w:t>
            </w:r>
          </w:p>
        </w:tc>
        <w:tc>
          <w:tcPr>
            <w:tcW w:w="1417" w:type="dxa"/>
            <w:noWrap/>
            <w:vAlign w:val="center"/>
          </w:tcPr>
          <w:p w14:paraId="43CCF564" w14:textId="77777777" w:rsidR="00520438" w:rsidRDefault="00520438" w:rsidP="002E2858">
            <w:pPr>
              <w:spacing w:after="0" w:line="360" w:lineRule="auto"/>
              <w:jc w:val="center"/>
              <w:rPr>
                <w:rFonts w:ascii="Times New Roman" w:eastAsia="Times New Roman" w:hAnsi="Times New Roman" w:cs="Times New Roman"/>
                <w:color w:val="000000"/>
                <w:sz w:val="24"/>
                <w:szCs w:val="24"/>
                <w:lang w:eastAsia="fr-FR"/>
              </w:rPr>
            </w:pPr>
            <w:r w:rsidRPr="00A8499B">
              <w:rPr>
                <w:rFonts w:ascii="Times New Roman" w:eastAsia="Times New Roman" w:hAnsi="Times New Roman" w:cs="Times New Roman"/>
                <w:color w:val="000000"/>
                <w:sz w:val="24"/>
                <w:szCs w:val="24"/>
                <w:lang w:eastAsia="fr-FR"/>
              </w:rPr>
              <w:t>74.85</w:t>
            </w:r>
          </w:p>
          <w:p w14:paraId="28EED67F" w14:textId="77777777" w:rsidR="00520438" w:rsidRPr="00A8499B" w:rsidRDefault="00520438" w:rsidP="002E2858">
            <w:pPr>
              <w:spacing w:after="0" w:line="360" w:lineRule="auto"/>
              <w:jc w:val="center"/>
              <w:rPr>
                <w:rFonts w:ascii="Times New Roman" w:eastAsia="Times New Roman" w:hAnsi="Times New Roman" w:cs="Times New Roman"/>
                <w:color w:val="000000"/>
                <w:sz w:val="24"/>
                <w:szCs w:val="24"/>
                <w:lang w:eastAsia="fr-FR"/>
              </w:rPr>
            </w:pPr>
            <w:r w:rsidRPr="00A8499B">
              <w:rPr>
                <w:rFonts w:ascii="Times New Roman" w:eastAsia="Times New Roman" w:hAnsi="Times New Roman" w:cs="Times New Roman"/>
                <w:color w:val="000000"/>
                <w:sz w:val="24"/>
                <w:szCs w:val="24"/>
                <w:lang w:eastAsia="fr-FR"/>
              </w:rPr>
              <w:t>(14.11)</w:t>
            </w:r>
          </w:p>
        </w:tc>
      </w:tr>
      <w:tr w:rsidR="00520438" w:rsidRPr="00A8499B" w14:paraId="4983C689" w14:textId="77777777" w:rsidTr="002E2858">
        <w:trPr>
          <w:trHeight w:val="256"/>
        </w:trPr>
        <w:tc>
          <w:tcPr>
            <w:tcW w:w="9062" w:type="dxa"/>
            <w:gridSpan w:val="7"/>
            <w:noWrap/>
            <w:vAlign w:val="center"/>
          </w:tcPr>
          <w:p w14:paraId="5143FBEA" w14:textId="77777777" w:rsidR="00520438" w:rsidRPr="000E3755" w:rsidRDefault="00520438" w:rsidP="002E2858">
            <w:pPr>
              <w:spacing w:after="0" w:line="360" w:lineRule="auto"/>
              <w:rPr>
                <w:rFonts w:ascii="Times New Roman" w:eastAsia="Times New Roman" w:hAnsi="Times New Roman" w:cs="Times New Roman"/>
                <w:color w:val="000000"/>
                <w:sz w:val="24"/>
                <w:szCs w:val="24"/>
                <w:lang w:eastAsia="fr-FR"/>
              </w:rPr>
            </w:pPr>
            <w:commentRangeStart w:id="26"/>
            <w:r w:rsidRPr="000E3755">
              <w:rPr>
                <w:rFonts w:ascii="Times New Roman" w:eastAsia="Times New Roman" w:hAnsi="Times New Roman" w:cs="Times New Roman"/>
                <w:color w:val="000000"/>
                <w:sz w:val="24"/>
                <w:szCs w:val="24"/>
                <w:vertAlign w:val="superscript"/>
                <w:lang w:eastAsia="fr-FR"/>
              </w:rPr>
              <w:t>a</w:t>
            </w:r>
            <w:r w:rsidRPr="000E3755">
              <w:rPr>
                <w:rFonts w:ascii="Times New Roman" w:eastAsia="Times New Roman" w:hAnsi="Times New Roman" w:cs="Times New Roman"/>
                <w:color w:val="000000"/>
                <w:sz w:val="24"/>
                <w:szCs w:val="24"/>
                <w:lang w:eastAsia="fr-FR"/>
              </w:rPr>
              <w:t xml:space="preserve"> ForestPlots.net data</w:t>
            </w:r>
          </w:p>
          <w:p w14:paraId="38243220" w14:textId="77777777" w:rsidR="00520438" w:rsidRPr="000E3755" w:rsidRDefault="00520438" w:rsidP="002E2858">
            <w:pPr>
              <w:spacing w:after="0" w:line="360" w:lineRule="auto"/>
              <w:rPr>
                <w:rFonts w:ascii="Times New Roman" w:eastAsia="Times New Roman" w:hAnsi="Times New Roman" w:cs="Times New Roman"/>
                <w:color w:val="000000"/>
                <w:sz w:val="24"/>
                <w:szCs w:val="24"/>
                <w:lang w:eastAsia="fr-FR"/>
              </w:rPr>
            </w:pPr>
            <w:r w:rsidRPr="000E3755">
              <w:rPr>
                <w:rFonts w:ascii="Times New Roman" w:eastAsia="Times New Roman" w:hAnsi="Times New Roman" w:cs="Times New Roman"/>
                <w:color w:val="000000"/>
                <w:sz w:val="24"/>
                <w:szCs w:val="24"/>
                <w:vertAlign w:val="superscript"/>
                <w:lang w:eastAsia="fr-FR"/>
              </w:rPr>
              <w:t xml:space="preserve">b </w:t>
            </w:r>
            <w:r w:rsidRPr="000E3755">
              <w:rPr>
                <w:rFonts w:ascii="Times New Roman" w:eastAsia="Times New Roman" w:hAnsi="Times New Roman" w:cs="Times New Roman"/>
                <w:color w:val="000000"/>
                <w:sz w:val="24"/>
                <w:szCs w:val="24"/>
                <w:lang w:eastAsia="fr-FR"/>
              </w:rPr>
              <w:t>Unpublished data (from Ben Turner and David Burslem)</w:t>
            </w:r>
          </w:p>
          <w:p w14:paraId="5FA3C19A" w14:textId="77777777" w:rsidR="00520438" w:rsidRPr="000E3755" w:rsidRDefault="00520438" w:rsidP="002E2858">
            <w:pPr>
              <w:spacing w:after="0" w:line="360" w:lineRule="auto"/>
              <w:rPr>
                <w:rFonts w:ascii="Times New Roman" w:eastAsia="Times New Roman" w:hAnsi="Times New Roman" w:cs="Times New Roman"/>
                <w:color w:val="000000"/>
                <w:sz w:val="24"/>
                <w:szCs w:val="24"/>
                <w:lang w:eastAsia="fr-FR"/>
              </w:rPr>
            </w:pPr>
            <w:r w:rsidRPr="000E3755">
              <w:rPr>
                <w:rFonts w:ascii="Times New Roman" w:eastAsia="Times New Roman" w:hAnsi="Times New Roman" w:cs="Times New Roman"/>
                <w:color w:val="000000"/>
                <w:sz w:val="24"/>
                <w:szCs w:val="24"/>
                <w:vertAlign w:val="superscript"/>
                <w:lang w:eastAsia="fr-FR"/>
              </w:rPr>
              <w:t xml:space="preserve">c </w:t>
            </w:r>
            <w:r w:rsidRPr="000E3755">
              <w:rPr>
                <w:rFonts w:ascii="Times New Roman" w:eastAsia="Times New Roman" w:hAnsi="Times New Roman" w:cs="Times New Roman"/>
                <w:color w:val="000000"/>
                <w:sz w:val="24"/>
                <w:szCs w:val="24"/>
                <w:lang w:eastAsia="fr-FR"/>
              </w:rPr>
              <w:t>Elevation values calculated from Global Airborne Observatory DEM data</w:t>
            </w:r>
          </w:p>
          <w:p w14:paraId="284711D4" w14:textId="77777777" w:rsidR="00520438" w:rsidRPr="00A8499B" w:rsidRDefault="00520438" w:rsidP="002E2858">
            <w:pPr>
              <w:spacing w:after="0" w:line="360" w:lineRule="auto"/>
              <w:rPr>
                <w:rFonts w:ascii="Times New Roman" w:eastAsia="Times New Roman" w:hAnsi="Times New Roman" w:cs="Times New Roman"/>
                <w:color w:val="000000"/>
                <w:sz w:val="24"/>
                <w:szCs w:val="24"/>
                <w:lang w:eastAsia="fr-FR"/>
              </w:rPr>
            </w:pPr>
            <w:r w:rsidRPr="000E3755">
              <w:rPr>
                <w:rFonts w:ascii="Times New Roman" w:eastAsia="Times New Roman" w:hAnsi="Times New Roman" w:cs="Times New Roman"/>
                <w:color w:val="000000"/>
                <w:sz w:val="24"/>
                <w:szCs w:val="24"/>
                <w:vertAlign w:val="superscript"/>
                <w:lang w:eastAsia="fr-FR"/>
              </w:rPr>
              <w:t xml:space="preserve">b </w:t>
            </w:r>
            <w:r w:rsidRPr="000E3755">
              <w:rPr>
                <w:rFonts w:ascii="Times New Roman" w:eastAsia="Times New Roman" w:hAnsi="Times New Roman" w:cs="Times New Roman"/>
                <w:color w:val="000000"/>
                <w:sz w:val="24"/>
                <w:szCs w:val="24"/>
                <w:lang w:eastAsia="fr-FR"/>
              </w:rPr>
              <w:t>Dent et al 2006</w:t>
            </w:r>
            <w:commentRangeEnd w:id="26"/>
            <w:r>
              <w:rPr>
                <w:rStyle w:val="CommentReference"/>
              </w:rPr>
              <w:commentReference w:id="26"/>
            </w:r>
          </w:p>
        </w:tc>
      </w:tr>
    </w:tbl>
    <w:p w14:paraId="0134560E" w14:textId="77777777" w:rsidR="00576D22" w:rsidRPr="00A645EC" w:rsidRDefault="00576D22" w:rsidP="003119BC">
      <w:pPr>
        <w:pStyle w:val="PlainText"/>
        <w:spacing w:line="480" w:lineRule="auto"/>
        <w:rPr>
          <w:rFonts w:ascii="Times New Roman" w:hAnsi="Times New Roman" w:cs="Times New Roman"/>
          <w:sz w:val="24"/>
          <w:szCs w:val="24"/>
        </w:rPr>
      </w:pPr>
    </w:p>
    <w:p w14:paraId="0F1DD62A" w14:textId="77777777" w:rsidR="00576D22" w:rsidRPr="00A645EC" w:rsidRDefault="00576D22" w:rsidP="003119BC">
      <w:pPr>
        <w:pStyle w:val="PlainText"/>
        <w:spacing w:line="480" w:lineRule="auto"/>
        <w:rPr>
          <w:rFonts w:ascii="Times New Roman" w:hAnsi="Times New Roman" w:cs="Times New Roman"/>
          <w:sz w:val="24"/>
          <w:szCs w:val="24"/>
        </w:rPr>
      </w:pPr>
    </w:p>
    <w:p w14:paraId="06ADCE0C" w14:textId="4E399691" w:rsidR="00576D22" w:rsidRDefault="00576D22" w:rsidP="003119BC">
      <w:pPr>
        <w:pStyle w:val="PlainText"/>
        <w:spacing w:line="480" w:lineRule="auto"/>
        <w:rPr>
          <w:rFonts w:ascii="Times New Roman" w:hAnsi="Times New Roman" w:cs="Times New Roman"/>
          <w:sz w:val="24"/>
          <w:szCs w:val="24"/>
        </w:rPr>
      </w:pPr>
    </w:p>
    <w:p w14:paraId="125207BA" w14:textId="606DCB04" w:rsidR="00FD5E3B" w:rsidRDefault="00FD5E3B" w:rsidP="003119BC">
      <w:pPr>
        <w:pStyle w:val="PlainText"/>
        <w:spacing w:line="480" w:lineRule="auto"/>
        <w:rPr>
          <w:rFonts w:ascii="Times New Roman" w:hAnsi="Times New Roman" w:cs="Times New Roman"/>
          <w:sz w:val="24"/>
          <w:szCs w:val="24"/>
        </w:rPr>
      </w:pPr>
    </w:p>
    <w:p w14:paraId="6F12348A" w14:textId="77777777" w:rsidR="00576D22" w:rsidRPr="00A645EC" w:rsidRDefault="00576D22" w:rsidP="003119BC">
      <w:pPr>
        <w:pStyle w:val="PlainText"/>
        <w:spacing w:line="480" w:lineRule="auto"/>
        <w:rPr>
          <w:rFonts w:ascii="Times New Roman" w:hAnsi="Times New Roman" w:cs="Times New Roman"/>
          <w:sz w:val="24"/>
          <w:szCs w:val="24"/>
        </w:rPr>
      </w:pPr>
    </w:p>
    <w:p w14:paraId="4F9FB6BD" w14:textId="77777777" w:rsidR="008649F2" w:rsidRDefault="008649F2" w:rsidP="003119BC">
      <w:pPr>
        <w:pStyle w:val="PlainText"/>
        <w:spacing w:line="480" w:lineRule="auto"/>
        <w:rPr>
          <w:rFonts w:ascii="Times New Roman" w:hAnsi="Times New Roman" w:cs="Times New Roman"/>
          <w:b/>
          <w:bCs/>
          <w:sz w:val="24"/>
          <w:szCs w:val="24"/>
        </w:rPr>
      </w:pPr>
    </w:p>
    <w:p w14:paraId="54C64C18" w14:textId="200A8BBE" w:rsidR="00576D22" w:rsidRPr="00A645EC" w:rsidRDefault="00576D22" w:rsidP="003119BC">
      <w:pPr>
        <w:pStyle w:val="PlainText"/>
        <w:spacing w:line="480" w:lineRule="auto"/>
        <w:rPr>
          <w:rFonts w:ascii="Times New Roman" w:hAnsi="Times New Roman" w:cs="Times New Roman"/>
          <w:sz w:val="24"/>
          <w:szCs w:val="24"/>
        </w:rPr>
      </w:pPr>
      <w:r w:rsidRPr="004B64D1">
        <w:rPr>
          <w:rFonts w:ascii="Times New Roman" w:hAnsi="Times New Roman" w:cs="Times New Roman"/>
          <w:b/>
          <w:bCs/>
          <w:sz w:val="24"/>
          <w:szCs w:val="24"/>
        </w:rPr>
        <w:t>Table 2.</w:t>
      </w:r>
      <w:r w:rsidRPr="00A645EC">
        <w:rPr>
          <w:rFonts w:ascii="Times New Roman" w:hAnsi="Times New Roman" w:cs="Times New Roman"/>
          <w:sz w:val="24"/>
          <w:szCs w:val="24"/>
        </w:rPr>
        <w:t xml:space="preserve"> </w:t>
      </w:r>
      <w:r w:rsidRPr="00FA2B04">
        <w:rPr>
          <w:rFonts w:ascii="Times New Roman" w:hAnsi="Times New Roman" w:cs="Times New Roman"/>
          <w:color w:val="FF0000"/>
          <w:sz w:val="24"/>
          <w:szCs w:val="24"/>
        </w:rPr>
        <w:t>Table title (Diversity &amp; Abundance table)</w:t>
      </w:r>
    </w:p>
    <w:p w14:paraId="5662153A" w14:textId="77777777" w:rsidR="00576D22" w:rsidRPr="00A645EC" w:rsidRDefault="00576D22" w:rsidP="003119BC">
      <w:pPr>
        <w:pStyle w:val="PlainText"/>
        <w:spacing w:line="480" w:lineRule="auto"/>
        <w:rPr>
          <w:rFonts w:ascii="Times New Roman" w:hAnsi="Times New Roman" w:cs="Times New Roman"/>
          <w:sz w:val="24"/>
          <w:szCs w:val="24"/>
        </w:rPr>
      </w:pPr>
    </w:p>
    <w:p w14:paraId="0BD52A1D" w14:textId="77777777" w:rsidR="00576D22" w:rsidRPr="00A645EC" w:rsidRDefault="00576D22" w:rsidP="003119BC">
      <w:pPr>
        <w:pStyle w:val="PlainText"/>
        <w:spacing w:line="480" w:lineRule="auto"/>
        <w:rPr>
          <w:rFonts w:ascii="Times New Roman" w:hAnsi="Times New Roman" w:cs="Times New Roman"/>
          <w:sz w:val="24"/>
          <w:szCs w:val="24"/>
        </w:rPr>
      </w:pPr>
    </w:p>
    <w:p w14:paraId="0BBD5E6C" w14:textId="77777777" w:rsidR="00576D22" w:rsidRPr="00A645EC" w:rsidRDefault="00576D22" w:rsidP="003119BC">
      <w:pPr>
        <w:pStyle w:val="PlainText"/>
        <w:spacing w:line="480" w:lineRule="auto"/>
        <w:rPr>
          <w:rFonts w:ascii="Times New Roman" w:hAnsi="Times New Roman" w:cs="Times New Roman"/>
          <w:sz w:val="24"/>
          <w:szCs w:val="24"/>
        </w:rPr>
      </w:pPr>
    </w:p>
    <w:p w14:paraId="7ADC1E70" w14:textId="77777777" w:rsidR="00576D22" w:rsidRPr="00A645EC" w:rsidRDefault="00576D22" w:rsidP="003119BC">
      <w:pPr>
        <w:pStyle w:val="PlainText"/>
        <w:spacing w:line="480" w:lineRule="auto"/>
        <w:rPr>
          <w:rFonts w:ascii="Times New Roman" w:hAnsi="Times New Roman" w:cs="Times New Roman"/>
          <w:sz w:val="24"/>
          <w:szCs w:val="24"/>
        </w:rPr>
      </w:pPr>
    </w:p>
    <w:p w14:paraId="69889A48" w14:textId="77777777" w:rsidR="00576D22" w:rsidRPr="00A645EC" w:rsidRDefault="00576D22" w:rsidP="003119BC">
      <w:pPr>
        <w:pStyle w:val="PlainText"/>
        <w:spacing w:line="480" w:lineRule="auto"/>
        <w:rPr>
          <w:rFonts w:ascii="Times New Roman" w:hAnsi="Times New Roman" w:cs="Times New Roman"/>
          <w:sz w:val="24"/>
          <w:szCs w:val="24"/>
        </w:rPr>
      </w:pPr>
    </w:p>
    <w:p w14:paraId="47513A56" w14:textId="77777777" w:rsidR="00F35A28" w:rsidRDefault="00F35A28" w:rsidP="003119BC">
      <w:pPr>
        <w:pStyle w:val="PlainText"/>
        <w:spacing w:line="480" w:lineRule="auto"/>
        <w:rPr>
          <w:rFonts w:ascii="Times New Roman" w:hAnsi="Times New Roman" w:cs="Times New Roman"/>
          <w:b/>
          <w:bCs/>
          <w:sz w:val="24"/>
          <w:szCs w:val="24"/>
        </w:rPr>
        <w:sectPr w:rsidR="00F35A28" w:rsidSect="005756A3">
          <w:pgSz w:w="12240" w:h="15840"/>
          <w:pgMar w:top="1440" w:right="1498" w:bottom="1440" w:left="1498" w:header="720" w:footer="720" w:gutter="0"/>
          <w:lnNumType w:countBy="1" w:restart="continuous"/>
          <w:cols w:space="720"/>
          <w:docGrid w:linePitch="360"/>
        </w:sectPr>
      </w:pPr>
    </w:p>
    <w:p w14:paraId="3893B611" w14:textId="002FDD80" w:rsidR="00576D22" w:rsidRPr="00F35A28" w:rsidRDefault="00576D22" w:rsidP="003119BC">
      <w:pPr>
        <w:pStyle w:val="PlainText"/>
        <w:spacing w:line="480" w:lineRule="auto"/>
        <w:rPr>
          <w:rFonts w:ascii="Times New Roman" w:hAnsi="Times New Roman" w:cs="Times New Roman"/>
          <w:b/>
          <w:bCs/>
          <w:sz w:val="24"/>
          <w:szCs w:val="24"/>
        </w:rPr>
      </w:pPr>
      <w:r w:rsidRPr="00F35A28">
        <w:rPr>
          <w:rFonts w:ascii="Times New Roman" w:hAnsi="Times New Roman" w:cs="Times New Roman"/>
          <w:b/>
          <w:bCs/>
          <w:sz w:val="24"/>
          <w:szCs w:val="24"/>
        </w:rPr>
        <w:lastRenderedPageBreak/>
        <w:t>Figures</w:t>
      </w:r>
    </w:p>
    <w:p w14:paraId="15BC71F6" w14:textId="77777777" w:rsidR="00576D22" w:rsidRPr="00A645EC" w:rsidRDefault="00576D22" w:rsidP="003119BC">
      <w:pPr>
        <w:pStyle w:val="PlainText"/>
        <w:spacing w:line="480" w:lineRule="auto"/>
        <w:rPr>
          <w:rFonts w:ascii="Times New Roman" w:hAnsi="Times New Roman" w:cs="Times New Roman"/>
          <w:sz w:val="24"/>
          <w:szCs w:val="24"/>
        </w:rPr>
      </w:pPr>
    </w:p>
    <w:p w14:paraId="796C9E4A" w14:textId="77777777" w:rsidR="00576D22" w:rsidRPr="00A645EC" w:rsidRDefault="00576D22" w:rsidP="003119BC">
      <w:pPr>
        <w:pStyle w:val="PlainText"/>
        <w:spacing w:line="480" w:lineRule="auto"/>
        <w:rPr>
          <w:rFonts w:ascii="Times New Roman" w:hAnsi="Times New Roman" w:cs="Times New Roman"/>
          <w:sz w:val="24"/>
          <w:szCs w:val="24"/>
        </w:rPr>
      </w:pPr>
    </w:p>
    <w:p w14:paraId="5701785D" w14:textId="29462D93" w:rsidR="00576D22" w:rsidRPr="00A645EC" w:rsidRDefault="00BF1BD7" w:rsidP="003119BC">
      <w:pPr>
        <w:pStyle w:val="PlainText"/>
        <w:spacing w:line="480" w:lineRule="auto"/>
        <w:rPr>
          <w:rFonts w:ascii="Times New Roman" w:hAnsi="Times New Roman" w:cs="Times New Roman"/>
          <w:sz w:val="24"/>
          <w:szCs w:val="24"/>
        </w:rPr>
      </w:pPr>
      <w:r w:rsidRPr="00DC5E11">
        <w:rPr>
          <w:rFonts w:ascii="Times New Roman" w:hAnsi="Times New Roman" w:cs="Times New Roman"/>
          <w:b/>
          <w:bCs/>
          <w:noProof/>
          <w:sz w:val="24"/>
          <w:szCs w:val="24"/>
          <w:lang w:val="fr-FR"/>
        </w:rPr>
        <w:drawing>
          <wp:inline distT="0" distB="0" distL="0" distR="0" wp14:anchorId="044F1FA5" wp14:editId="6A7DBC1B">
            <wp:extent cx="5760720" cy="4013200"/>
            <wp:effectExtent l="0" t="0" r="0" b="6350"/>
            <wp:docPr id="15" name="Image 14" descr="Une image contenant texte, carte&#10;&#10;Description générée automatiquement">
              <a:extLst xmlns:a="http://schemas.openxmlformats.org/drawingml/2006/main">
                <a:ext uri="{FF2B5EF4-FFF2-40B4-BE49-F238E27FC236}">
                  <a16:creationId xmlns:a16="http://schemas.microsoft.com/office/drawing/2014/main" id="{9A164B31-378B-4A67-A257-C9FEF4B2AA9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4" descr="Une image contenant texte, carte&#10;&#10;Description générée automatiquement">
                      <a:extLst>
                        <a:ext uri="{FF2B5EF4-FFF2-40B4-BE49-F238E27FC236}">
                          <a16:creationId xmlns:a16="http://schemas.microsoft.com/office/drawing/2014/main" id="{9A164B31-378B-4A67-A257-C9FEF4B2AA9A}"/>
                        </a:ext>
                      </a:extLst>
                    </pic:cNvPr>
                    <pic:cNvPicPr>
                      <a:picLocks noChangeAspect="1"/>
                    </pic:cNvPicPr>
                  </pic:nvPicPr>
                  <pic:blipFill rotWithShape="1">
                    <a:blip r:embed="rId13">
                      <a:extLst>
                        <a:ext uri="{28A0092B-C50C-407E-A947-70E740481C1C}">
                          <a14:useLocalDpi xmlns:a14="http://schemas.microsoft.com/office/drawing/2010/main" val="0"/>
                        </a:ext>
                      </a:extLst>
                    </a:blip>
                    <a:srcRect l="2550" r="687" b="1621"/>
                    <a:stretch/>
                  </pic:blipFill>
                  <pic:spPr>
                    <a:xfrm>
                      <a:off x="0" y="0"/>
                      <a:ext cx="5760720" cy="4013200"/>
                    </a:xfrm>
                    <a:prstGeom prst="rect">
                      <a:avLst/>
                    </a:prstGeom>
                  </pic:spPr>
                </pic:pic>
              </a:graphicData>
            </a:graphic>
          </wp:inline>
        </w:drawing>
      </w:r>
    </w:p>
    <w:p w14:paraId="6E736ECF" w14:textId="77777777" w:rsidR="00576D22" w:rsidRPr="00A645EC" w:rsidRDefault="00576D22" w:rsidP="003119BC">
      <w:pPr>
        <w:pStyle w:val="PlainText"/>
        <w:spacing w:line="480" w:lineRule="auto"/>
        <w:rPr>
          <w:rFonts w:ascii="Times New Roman" w:hAnsi="Times New Roman" w:cs="Times New Roman"/>
          <w:sz w:val="24"/>
          <w:szCs w:val="24"/>
        </w:rPr>
      </w:pPr>
    </w:p>
    <w:p w14:paraId="5D6EF209" w14:textId="77777777" w:rsidR="00576D22" w:rsidRPr="00A645EC" w:rsidRDefault="00576D22" w:rsidP="003119BC">
      <w:pPr>
        <w:pStyle w:val="PlainText"/>
        <w:spacing w:line="480" w:lineRule="auto"/>
        <w:rPr>
          <w:rFonts w:ascii="Times New Roman" w:hAnsi="Times New Roman" w:cs="Times New Roman"/>
          <w:sz w:val="24"/>
          <w:szCs w:val="24"/>
        </w:rPr>
      </w:pPr>
    </w:p>
    <w:p w14:paraId="04482069" w14:textId="77777777" w:rsidR="00576D22" w:rsidRPr="00BF1BD7" w:rsidRDefault="00576D22" w:rsidP="003119BC">
      <w:pPr>
        <w:pStyle w:val="PlainText"/>
        <w:spacing w:line="480" w:lineRule="auto"/>
        <w:rPr>
          <w:rFonts w:ascii="Times New Roman" w:hAnsi="Times New Roman" w:cs="Times New Roman"/>
          <w:b/>
          <w:bCs/>
          <w:sz w:val="24"/>
          <w:szCs w:val="24"/>
        </w:rPr>
      </w:pPr>
      <w:r w:rsidRPr="00BF1BD7">
        <w:rPr>
          <w:rFonts w:ascii="Times New Roman" w:hAnsi="Times New Roman" w:cs="Times New Roman"/>
          <w:b/>
          <w:bCs/>
          <w:sz w:val="24"/>
          <w:szCs w:val="24"/>
        </w:rPr>
        <w:t xml:space="preserve">Figure 1.  </w:t>
      </w:r>
    </w:p>
    <w:p w14:paraId="5E100727" w14:textId="202E4EFB" w:rsidR="00576D22" w:rsidRDefault="00576D22" w:rsidP="003119BC">
      <w:pPr>
        <w:pStyle w:val="PlainText"/>
        <w:spacing w:line="480" w:lineRule="auto"/>
        <w:rPr>
          <w:rFonts w:ascii="Times New Roman" w:hAnsi="Times New Roman" w:cs="Times New Roman"/>
          <w:sz w:val="24"/>
          <w:szCs w:val="24"/>
        </w:rPr>
      </w:pPr>
    </w:p>
    <w:p w14:paraId="2B98A516" w14:textId="0451737B" w:rsidR="00BF1BD7" w:rsidRDefault="00BF1BD7" w:rsidP="003119BC">
      <w:pPr>
        <w:pStyle w:val="PlainText"/>
        <w:spacing w:line="480" w:lineRule="auto"/>
        <w:rPr>
          <w:rFonts w:ascii="Times New Roman" w:hAnsi="Times New Roman" w:cs="Times New Roman"/>
          <w:sz w:val="24"/>
          <w:szCs w:val="24"/>
        </w:rPr>
      </w:pPr>
    </w:p>
    <w:p w14:paraId="43C7E1BE" w14:textId="305E836D" w:rsidR="00BF1BD7" w:rsidRDefault="00BF1BD7" w:rsidP="003119BC">
      <w:pPr>
        <w:pStyle w:val="PlainText"/>
        <w:spacing w:line="480" w:lineRule="auto"/>
        <w:rPr>
          <w:rFonts w:ascii="Times New Roman" w:hAnsi="Times New Roman" w:cs="Times New Roman"/>
          <w:sz w:val="24"/>
          <w:szCs w:val="24"/>
        </w:rPr>
      </w:pPr>
    </w:p>
    <w:p w14:paraId="34E4C5D7" w14:textId="77777777" w:rsidR="00576D22" w:rsidRPr="00A645EC" w:rsidRDefault="00576D22" w:rsidP="003119BC">
      <w:pPr>
        <w:pStyle w:val="PlainText"/>
        <w:spacing w:line="480" w:lineRule="auto"/>
        <w:rPr>
          <w:rFonts w:ascii="Times New Roman" w:hAnsi="Times New Roman" w:cs="Times New Roman"/>
          <w:sz w:val="24"/>
          <w:szCs w:val="24"/>
        </w:rPr>
      </w:pPr>
    </w:p>
    <w:p w14:paraId="27EF470D" w14:textId="77777777" w:rsidR="00576D22" w:rsidRPr="00A645EC" w:rsidRDefault="00576D22" w:rsidP="003119BC">
      <w:pPr>
        <w:pStyle w:val="PlainText"/>
        <w:spacing w:line="480" w:lineRule="auto"/>
        <w:rPr>
          <w:rFonts w:ascii="Times New Roman" w:hAnsi="Times New Roman" w:cs="Times New Roman"/>
          <w:sz w:val="24"/>
          <w:szCs w:val="24"/>
        </w:rPr>
      </w:pPr>
    </w:p>
    <w:p w14:paraId="21857612" w14:textId="77777777" w:rsidR="00576D22" w:rsidRPr="00A645EC" w:rsidRDefault="00576D22" w:rsidP="003119BC">
      <w:pPr>
        <w:pStyle w:val="PlainText"/>
        <w:spacing w:line="480" w:lineRule="auto"/>
        <w:rPr>
          <w:rFonts w:ascii="Times New Roman" w:hAnsi="Times New Roman" w:cs="Times New Roman"/>
          <w:sz w:val="24"/>
          <w:szCs w:val="24"/>
        </w:rPr>
      </w:pPr>
    </w:p>
    <w:p w14:paraId="180F5ACC" w14:textId="710FB675" w:rsidR="00576D22" w:rsidRDefault="00576D22" w:rsidP="003119BC">
      <w:pPr>
        <w:pStyle w:val="PlainText"/>
        <w:spacing w:line="480" w:lineRule="auto"/>
        <w:rPr>
          <w:rFonts w:ascii="Times New Roman" w:hAnsi="Times New Roman" w:cs="Times New Roman"/>
          <w:sz w:val="24"/>
          <w:szCs w:val="24"/>
        </w:rPr>
      </w:pPr>
    </w:p>
    <w:p w14:paraId="02D79B79" w14:textId="1CEDA96B" w:rsidR="00BF1BD7" w:rsidRDefault="00BF1BD7" w:rsidP="003119BC">
      <w:pPr>
        <w:pStyle w:val="PlainText"/>
        <w:spacing w:line="480" w:lineRule="auto"/>
        <w:rPr>
          <w:rFonts w:ascii="Times New Roman" w:hAnsi="Times New Roman" w:cs="Times New Roman"/>
          <w:sz w:val="24"/>
          <w:szCs w:val="24"/>
        </w:rPr>
      </w:pPr>
    </w:p>
    <w:p w14:paraId="648932BA" w14:textId="77777777" w:rsidR="00576D22" w:rsidRPr="00A645EC" w:rsidRDefault="006C0CB4" w:rsidP="003119BC">
      <w:pPr>
        <w:pStyle w:val="PlainText"/>
        <w:spacing w:line="480" w:lineRule="auto"/>
        <w:rPr>
          <w:rFonts w:ascii="Times New Roman" w:hAnsi="Times New Roman" w:cs="Times New Roman"/>
          <w:sz w:val="24"/>
          <w:szCs w:val="24"/>
        </w:rPr>
      </w:pPr>
      <w:r w:rsidRPr="00DC5E11">
        <w:rPr>
          <w:rFonts w:ascii="Times New Roman" w:hAnsi="Times New Roman" w:cs="Times New Roman"/>
          <w:b/>
          <w:bCs/>
          <w:noProof/>
          <w:sz w:val="24"/>
          <w:szCs w:val="24"/>
          <w:lang w:val="fr-FR"/>
        </w:rPr>
        <w:drawing>
          <wp:inline distT="0" distB="0" distL="0" distR="0" wp14:anchorId="5EE9FC81" wp14:editId="5188D933">
            <wp:extent cx="5760720" cy="3270885"/>
            <wp:effectExtent l="0" t="0" r="0" b="5715"/>
            <wp:docPr id="13" name="Image 12" descr="Une image contenant capture d’écran&#10;&#10;Description générée automatiquement">
              <a:extLst xmlns:a="http://schemas.openxmlformats.org/drawingml/2006/main">
                <a:ext uri="{FF2B5EF4-FFF2-40B4-BE49-F238E27FC236}">
                  <a16:creationId xmlns:a16="http://schemas.microsoft.com/office/drawing/2014/main" id="{9A600D10-16FE-4221-980C-DA4E0F1FDF0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2" descr="Une image contenant capture d’écran&#10;&#10;Description générée automatiquement">
                      <a:extLst>
                        <a:ext uri="{FF2B5EF4-FFF2-40B4-BE49-F238E27FC236}">
                          <a16:creationId xmlns:a16="http://schemas.microsoft.com/office/drawing/2014/main" id="{9A600D10-16FE-4221-980C-DA4E0F1FDF07}"/>
                        </a:ext>
                      </a:extLst>
                    </pic:cNvPr>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760720" cy="3270885"/>
                    </a:xfrm>
                    <a:prstGeom prst="rect">
                      <a:avLst/>
                    </a:prstGeom>
                  </pic:spPr>
                </pic:pic>
              </a:graphicData>
            </a:graphic>
          </wp:inline>
        </w:drawing>
      </w:r>
    </w:p>
    <w:p w14:paraId="201AF7D0" w14:textId="77777777" w:rsidR="00576D22" w:rsidRPr="006C0CB4" w:rsidRDefault="00576D22" w:rsidP="003119BC">
      <w:pPr>
        <w:pStyle w:val="PlainText"/>
        <w:spacing w:line="480" w:lineRule="auto"/>
        <w:rPr>
          <w:rFonts w:ascii="Times New Roman" w:hAnsi="Times New Roman" w:cs="Times New Roman"/>
          <w:b/>
          <w:bCs/>
          <w:sz w:val="24"/>
          <w:szCs w:val="24"/>
        </w:rPr>
      </w:pPr>
      <w:r w:rsidRPr="006C0CB4">
        <w:rPr>
          <w:rFonts w:ascii="Times New Roman" w:hAnsi="Times New Roman" w:cs="Times New Roman"/>
          <w:b/>
          <w:bCs/>
          <w:sz w:val="24"/>
          <w:szCs w:val="24"/>
        </w:rPr>
        <w:t xml:space="preserve">Figure 2. </w:t>
      </w:r>
    </w:p>
    <w:p w14:paraId="45A1A6C7" w14:textId="77777777" w:rsidR="00576D22" w:rsidRPr="00A645EC" w:rsidRDefault="00576D22" w:rsidP="003119BC">
      <w:pPr>
        <w:pStyle w:val="PlainText"/>
        <w:spacing w:line="480" w:lineRule="auto"/>
        <w:rPr>
          <w:rFonts w:ascii="Times New Roman" w:hAnsi="Times New Roman" w:cs="Times New Roman"/>
          <w:sz w:val="24"/>
          <w:szCs w:val="24"/>
        </w:rPr>
      </w:pPr>
    </w:p>
    <w:p w14:paraId="6587ED51" w14:textId="77777777" w:rsidR="00576D22" w:rsidRPr="00A645EC" w:rsidRDefault="00576D22" w:rsidP="003119BC">
      <w:pPr>
        <w:pStyle w:val="PlainText"/>
        <w:spacing w:line="480" w:lineRule="auto"/>
        <w:rPr>
          <w:rFonts w:ascii="Times New Roman" w:hAnsi="Times New Roman" w:cs="Times New Roman"/>
          <w:sz w:val="24"/>
          <w:szCs w:val="24"/>
        </w:rPr>
      </w:pPr>
    </w:p>
    <w:p w14:paraId="2AA83224" w14:textId="5B4C79A2" w:rsidR="00576D22" w:rsidRDefault="00576D22" w:rsidP="003119BC">
      <w:pPr>
        <w:pStyle w:val="PlainText"/>
        <w:spacing w:line="480" w:lineRule="auto"/>
        <w:rPr>
          <w:rFonts w:ascii="Times New Roman" w:hAnsi="Times New Roman" w:cs="Times New Roman"/>
          <w:sz w:val="24"/>
          <w:szCs w:val="24"/>
        </w:rPr>
      </w:pPr>
    </w:p>
    <w:p w14:paraId="1FE332FD" w14:textId="718697C6" w:rsidR="006C0CB4" w:rsidRDefault="006C0CB4" w:rsidP="003119BC">
      <w:pPr>
        <w:pStyle w:val="PlainText"/>
        <w:spacing w:line="480" w:lineRule="auto"/>
        <w:rPr>
          <w:rFonts w:ascii="Times New Roman" w:hAnsi="Times New Roman" w:cs="Times New Roman"/>
          <w:sz w:val="24"/>
          <w:szCs w:val="24"/>
        </w:rPr>
      </w:pPr>
    </w:p>
    <w:p w14:paraId="537988A1" w14:textId="17814037" w:rsidR="006C0CB4" w:rsidRDefault="006C0CB4" w:rsidP="003119BC">
      <w:pPr>
        <w:pStyle w:val="PlainText"/>
        <w:spacing w:line="480" w:lineRule="auto"/>
        <w:rPr>
          <w:rFonts w:ascii="Times New Roman" w:hAnsi="Times New Roman" w:cs="Times New Roman"/>
          <w:sz w:val="24"/>
          <w:szCs w:val="24"/>
        </w:rPr>
      </w:pPr>
    </w:p>
    <w:p w14:paraId="54893AF9" w14:textId="37BB5F9E" w:rsidR="006C0CB4" w:rsidRDefault="006C0CB4" w:rsidP="003119BC">
      <w:pPr>
        <w:pStyle w:val="PlainText"/>
        <w:spacing w:line="480" w:lineRule="auto"/>
        <w:rPr>
          <w:rFonts w:ascii="Times New Roman" w:hAnsi="Times New Roman" w:cs="Times New Roman"/>
          <w:sz w:val="24"/>
          <w:szCs w:val="24"/>
        </w:rPr>
      </w:pPr>
    </w:p>
    <w:p w14:paraId="2A4FF8DB" w14:textId="0D5D7D65" w:rsidR="006C0CB4" w:rsidRDefault="006C0CB4" w:rsidP="003119BC">
      <w:pPr>
        <w:pStyle w:val="PlainText"/>
        <w:spacing w:line="480" w:lineRule="auto"/>
        <w:rPr>
          <w:rFonts w:ascii="Times New Roman" w:hAnsi="Times New Roman" w:cs="Times New Roman"/>
          <w:sz w:val="24"/>
          <w:szCs w:val="24"/>
        </w:rPr>
      </w:pPr>
    </w:p>
    <w:p w14:paraId="56A04A41" w14:textId="5EC9806A" w:rsidR="006C0CB4" w:rsidRDefault="006C0CB4" w:rsidP="003119BC">
      <w:pPr>
        <w:pStyle w:val="PlainText"/>
        <w:spacing w:line="480" w:lineRule="auto"/>
        <w:rPr>
          <w:rFonts w:ascii="Times New Roman" w:hAnsi="Times New Roman" w:cs="Times New Roman"/>
          <w:sz w:val="24"/>
          <w:szCs w:val="24"/>
        </w:rPr>
      </w:pPr>
    </w:p>
    <w:p w14:paraId="735054EC" w14:textId="432A638A" w:rsidR="006C0CB4" w:rsidRDefault="006C0CB4" w:rsidP="003119BC">
      <w:pPr>
        <w:pStyle w:val="PlainText"/>
        <w:spacing w:line="480" w:lineRule="auto"/>
        <w:rPr>
          <w:rFonts w:ascii="Times New Roman" w:hAnsi="Times New Roman" w:cs="Times New Roman"/>
          <w:sz w:val="24"/>
          <w:szCs w:val="24"/>
        </w:rPr>
      </w:pPr>
    </w:p>
    <w:p w14:paraId="4C396B31" w14:textId="049E753B" w:rsidR="006C0CB4" w:rsidRDefault="006C0CB4" w:rsidP="003119BC">
      <w:pPr>
        <w:pStyle w:val="PlainText"/>
        <w:spacing w:line="480" w:lineRule="auto"/>
        <w:rPr>
          <w:rFonts w:ascii="Times New Roman" w:hAnsi="Times New Roman" w:cs="Times New Roman"/>
          <w:sz w:val="24"/>
          <w:szCs w:val="24"/>
        </w:rPr>
      </w:pPr>
    </w:p>
    <w:p w14:paraId="4E040E15" w14:textId="04CDB781" w:rsidR="006C0CB4" w:rsidRDefault="006C0CB4" w:rsidP="003119BC">
      <w:pPr>
        <w:pStyle w:val="PlainText"/>
        <w:spacing w:line="480" w:lineRule="auto"/>
        <w:rPr>
          <w:rFonts w:ascii="Times New Roman" w:hAnsi="Times New Roman" w:cs="Times New Roman"/>
          <w:sz w:val="24"/>
          <w:szCs w:val="24"/>
        </w:rPr>
      </w:pPr>
    </w:p>
    <w:p w14:paraId="630582BD" w14:textId="28A1D658" w:rsidR="006C0CB4" w:rsidRDefault="006C0CB4" w:rsidP="003119BC">
      <w:pPr>
        <w:pStyle w:val="PlainText"/>
        <w:spacing w:line="480" w:lineRule="auto"/>
        <w:rPr>
          <w:rFonts w:ascii="Times New Roman" w:hAnsi="Times New Roman" w:cs="Times New Roman"/>
          <w:sz w:val="24"/>
          <w:szCs w:val="24"/>
        </w:rPr>
      </w:pPr>
    </w:p>
    <w:p w14:paraId="63A8B347" w14:textId="5741F987" w:rsidR="006C0CB4" w:rsidRDefault="006C0CB4" w:rsidP="003119BC">
      <w:pPr>
        <w:pStyle w:val="PlainText"/>
        <w:spacing w:line="480" w:lineRule="auto"/>
        <w:rPr>
          <w:rFonts w:ascii="Times New Roman" w:hAnsi="Times New Roman" w:cs="Times New Roman"/>
          <w:sz w:val="24"/>
          <w:szCs w:val="24"/>
        </w:rPr>
      </w:pPr>
    </w:p>
    <w:p w14:paraId="190E9CB1" w14:textId="77777777" w:rsidR="00576D22" w:rsidRPr="00A645EC" w:rsidRDefault="001D3CEA" w:rsidP="003119BC">
      <w:pPr>
        <w:pStyle w:val="PlainText"/>
        <w:spacing w:line="480" w:lineRule="auto"/>
        <w:rPr>
          <w:rFonts w:ascii="Times New Roman" w:hAnsi="Times New Roman" w:cs="Times New Roman"/>
          <w:sz w:val="24"/>
          <w:szCs w:val="24"/>
        </w:rPr>
      </w:pPr>
      <w:r w:rsidRPr="00A8499B">
        <w:rPr>
          <w:rFonts w:ascii="Times New Roman" w:hAnsi="Times New Roman" w:cs="Times New Roman"/>
          <w:noProof/>
          <w:sz w:val="24"/>
          <w:szCs w:val="24"/>
        </w:rPr>
        <w:drawing>
          <wp:inline distT="0" distB="0" distL="0" distR="0" wp14:anchorId="2E749C71" wp14:editId="4AA272CB">
            <wp:extent cx="5468293" cy="3383929"/>
            <wp:effectExtent l="0" t="0" r="0" b="6985"/>
            <wp:docPr id="4" name="Image 4"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_3_30_07.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91275" cy="3398151"/>
                    </a:xfrm>
                    <a:prstGeom prst="rect">
                      <a:avLst/>
                    </a:prstGeom>
                  </pic:spPr>
                </pic:pic>
              </a:graphicData>
            </a:graphic>
          </wp:inline>
        </w:drawing>
      </w:r>
    </w:p>
    <w:p w14:paraId="11985045" w14:textId="79AA80BF" w:rsidR="00576D22" w:rsidRPr="00A645EC" w:rsidRDefault="00576D22" w:rsidP="003119BC">
      <w:pPr>
        <w:pStyle w:val="PlainText"/>
        <w:spacing w:line="480" w:lineRule="auto"/>
        <w:rPr>
          <w:rFonts w:ascii="Times New Roman" w:hAnsi="Times New Roman" w:cs="Times New Roman"/>
          <w:sz w:val="24"/>
          <w:szCs w:val="24"/>
        </w:rPr>
      </w:pPr>
      <w:r w:rsidRPr="006C0CB4">
        <w:rPr>
          <w:rFonts w:ascii="Times New Roman" w:hAnsi="Times New Roman" w:cs="Times New Roman"/>
          <w:b/>
          <w:bCs/>
          <w:sz w:val="24"/>
          <w:szCs w:val="24"/>
        </w:rPr>
        <w:t>Figure 3.</w:t>
      </w:r>
      <w:r w:rsidRPr="00A645EC">
        <w:rPr>
          <w:rFonts w:ascii="Times New Roman" w:hAnsi="Times New Roman" w:cs="Times New Roman"/>
          <w:sz w:val="24"/>
          <w:szCs w:val="24"/>
        </w:rPr>
        <w:t xml:space="preserve"> Basal area (a) and stem density (b) across sites for emergent and non-emergent stems. Grey bars represent emergent stem and white bars represent non emergent stems. (all stems </w:t>
      </w:r>
      <w:r w:rsidR="00B818A9">
        <w:rPr>
          <w:rFonts w:ascii="Times New Roman" w:hAnsi="Times New Roman" w:cs="Times New Roman"/>
          <w:sz w:val="24"/>
          <w:szCs w:val="24"/>
        </w:rPr>
        <w:t>≥</w:t>
      </w:r>
      <w:r w:rsidRPr="00A645EC">
        <w:rPr>
          <w:rFonts w:ascii="Times New Roman" w:hAnsi="Times New Roman" w:cs="Times New Roman"/>
          <w:sz w:val="24"/>
          <w:szCs w:val="24"/>
        </w:rPr>
        <w:t xml:space="preserve">10 cm) To facilitate visual comparison of the relative differences in stem density, emergent stem density was increased by one order of magnitude. Error bars are the standard deviation of the mean calculated for each 1 ha plot. Standard deviations could not be calculated for DNM01, DNM02, and DNM03 because they are 1 ha plots. </w:t>
      </w:r>
    </w:p>
    <w:p w14:paraId="1B4C1B98" w14:textId="77777777" w:rsidR="00576D22" w:rsidRPr="00A645EC" w:rsidRDefault="00576D22" w:rsidP="003119BC">
      <w:pPr>
        <w:pStyle w:val="PlainText"/>
        <w:spacing w:line="480" w:lineRule="auto"/>
        <w:rPr>
          <w:rFonts w:ascii="Times New Roman" w:hAnsi="Times New Roman" w:cs="Times New Roman"/>
          <w:sz w:val="24"/>
          <w:szCs w:val="24"/>
        </w:rPr>
      </w:pPr>
    </w:p>
    <w:p w14:paraId="51CB565B" w14:textId="77777777" w:rsidR="00576D22" w:rsidRPr="00A645EC" w:rsidRDefault="00576D22" w:rsidP="003119BC">
      <w:pPr>
        <w:pStyle w:val="PlainText"/>
        <w:spacing w:line="480" w:lineRule="auto"/>
        <w:rPr>
          <w:rFonts w:ascii="Times New Roman" w:hAnsi="Times New Roman" w:cs="Times New Roman"/>
          <w:sz w:val="24"/>
          <w:szCs w:val="24"/>
        </w:rPr>
      </w:pPr>
    </w:p>
    <w:p w14:paraId="00BCCD7C" w14:textId="77777777" w:rsidR="00576D22" w:rsidRPr="00A645EC" w:rsidRDefault="00576D22" w:rsidP="003119BC">
      <w:pPr>
        <w:pStyle w:val="PlainText"/>
        <w:spacing w:line="480" w:lineRule="auto"/>
        <w:rPr>
          <w:rFonts w:ascii="Times New Roman" w:hAnsi="Times New Roman" w:cs="Times New Roman"/>
          <w:sz w:val="24"/>
          <w:szCs w:val="24"/>
        </w:rPr>
      </w:pPr>
    </w:p>
    <w:p w14:paraId="6623BB27" w14:textId="77777777" w:rsidR="00576D22" w:rsidRPr="00A645EC" w:rsidRDefault="00576D22" w:rsidP="003119BC">
      <w:pPr>
        <w:pStyle w:val="PlainText"/>
        <w:spacing w:line="480" w:lineRule="auto"/>
        <w:rPr>
          <w:rFonts w:ascii="Times New Roman" w:hAnsi="Times New Roman" w:cs="Times New Roman"/>
          <w:sz w:val="24"/>
          <w:szCs w:val="24"/>
        </w:rPr>
      </w:pPr>
    </w:p>
    <w:p w14:paraId="438E02D6" w14:textId="77777777" w:rsidR="001D3CEA" w:rsidRDefault="001D3CEA" w:rsidP="003119BC">
      <w:pPr>
        <w:pStyle w:val="PlainText"/>
        <w:spacing w:line="480" w:lineRule="auto"/>
        <w:rPr>
          <w:rFonts w:ascii="Times New Roman" w:hAnsi="Times New Roman" w:cs="Times New Roman"/>
          <w:sz w:val="24"/>
          <w:szCs w:val="24"/>
        </w:rPr>
      </w:pPr>
    </w:p>
    <w:p w14:paraId="14DAF378" w14:textId="11AAFB1F" w:rsidR="007B4382" w:rsidRDefault="00801F21" w:rsidP="003119BC">
      <w:pPr>
        <w:pStyle w:val="PlainText"/>
        <w:spacing w:line="480" w:lineRule="auto"/>
        <w:rPr>
          <w:rFonts w:ascii="Times New Roman" w:hAnsi="Times New Roman" w:cs="Times New Roman"/>
          <w:sz w:val="24"/>
          <w:szCs w:val="24"/>
        </w:rPr>
      </w:pPr>
      <w:r w:rsidRPr="00A8499B">
        <w:rPr>
          <w:rFonts w:ascii="Times New Roman" w:hAnsi="Times New Roman" w:cs="Times New Roman"/>
          <w:noProof/>
          <w:sz w:val="24"/>
          <w:szCs w:val="24"/>
        </w:rPr>
        <w:lastRenderedPageBreak/>
        <w:drawing>
          <wp:inline distT="0" distB="0" distL="0" distR="0" wp14:anchorId="677096A5" wp14:editId="65503598">
            <wp:extent cx="5760720" cy="6330315"/>
            <wp:effectExtent l="0" t="0" r="0" b="0"/>
            <wp:docPr id="7" name="Image 7" descr="Une image contenant carte,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4_30_07.png"/>
                    <pic:cNvPicPr/>
                  </pic:nvPicPr>
                  <pic:blipFill>
                    <a:blip r:embed="rId16">
                      <a:extLst>
                        <a:ext uri="{28A0092B-C50C-407E-A947-70E740481C1C}">
                          <a14:useLocalDpi xmlns:a14="http://schemas.microsoft.com/office/drawing/2010/main" val="0"/>
                        </a:ext>
                      </a:extLst>
                    </a:blip>
                    <a:stretch>
                      <a:fillRect/>
                    </a:stretch>
                  </pic:blipFill>
                  <pic:spPr>
                    <a:xfrm>
                      <a:off x="0" y="0"/>
                      <a:ext cx="5760720" cy="6330315"/>
                    </a:xfrm>
                    <a:prstGeom prst="rect">
                      <a:avLst/>
                    </a:prstGeom>
                  </pic:spPr>
                </pic:pic>
              </a:graphicData>
            </a:graphic>
          </wp:inline>
        </w:drawing>
      </w:r>
    </w:p>
    <w:p w14:paraId="51604FD7" w14:textId="31DF5C17" w:rsidR="00576D22" w:rsidRPr="00A645EC" w:rsidRDefault="00576D22" w:rsidP="003119BC">
      <w:pPr>
        <w:pStyle w:val="PlainText"/>
        <w:spacing w:line="480" w:lineRule="auto"/>
        <w:rPr>
          <w:rFonts w:ascii="Times New Roman" w:hAnsi="Times New Roman" w:cs="Times New Roman"/>
          <w:sz w:val="24"/>
          <w:szCs w:val="24"/>
        </w:rPr>
      </w:pPr>
      <w:r w:rsidRPr="001D3CEA">
        <w:rPr>
          <w:rFonts w:ascii="Times New Roman" w:hAnsi="Times New Roman" w:cs="Times New Roman"/>
          <w:b/>
          <w:bCs/>
          <w:sz w:val="24"/>
          <w:szCs w:val="24"/>
        </w:rPr>
        <w:t>Figure 4.</w:t>
      </w:r>
      <w:r w:rsidRPr="00A645EC">
        <w:rPr>
          <w:rFonts w:ascii="Times New Roman" w:hAnsi="Times New Roman" w:cs="Times New Roman"/>
          <w:sz w:val="24"/>
          <w:szCs w:val="24"/>
        </w:rPr>
        <w:t xml:space="preserve"> Comparison of demography rates between emergent and non-emergent species. (a) Annual increment across the different sites for all stems </w:t>
      </w:r>
      <w:r w:rsidR="00F243BF">
        <w:rPr>
          <w:rFonts w:ascii="Times New Roman" w:hAnsi="Times New Roman" w:cs="Times New Roman"/>
          <w:sz w:val="24"/>
          <w:szCs w:val="24"/>
        </w:rPr>
        <w:t>≥</w:t>
      </w:r>
      <w:r w:rsidRPr="00A645EC">
        <w:rPr>
          <w:rFonts w:ascii="Times New Roman" w:hAnsi="Times New Roman" w:cs="Times New Roman"/>
          <w:sz w:val="24"/>
          <w:szCs w:val="24"/>
        </w:rPr>
        <w:t>10 cm DBH. The grey dots represent each observation, one or two observations per stem, depending on the number of censuses (n = 39</w:t>
      </w:r>
      <w:r w:rsidR="00F243BF">
        <w:rPr>
          <w:rFonts w:ascii="Times New Roman" w:hAnsi="Times New Roman" w:cs="Times New Roman"/>
          <w:sz w:val="24"/>
          <w:szCs w:val="24"/>
        </w:rPr>
        <w:t>,</w:t>
      </w:r>
      <w:r w:rsidRPr="00A645EC">
        <w:rPr>
          <w:rFonts w:ascii="Times New Roman" w:hAnsi="Times New Roman" w:cs="Times New Roman"/>
          <w:sz w:val="24"/>
          <w:szCs w:val="24"/>
        </w:rPr>
        <w:t xml:space="preserve">872 observations). (b) Mortality rates across the different sites. The grey points with error bars represent the mortality rates calculated for each consecutive census period for each plot. </w:t>
      </w:r>
      <w:r w:rsidRPr="00A645EC">
        <w:rPr>
          <w:rFonts w:ascii="Times New Roman" w:hAnsi="Times New Roman" w:cs="Times New Roman"/>
          <w:sz w:val="24"/>
          <w:szCs w:val="24"/>
        </w:rPr>
        <w:lastRenderedPageBreak/>
        <w:t xml:space="preserve">The Danum 50-ha plot has only been censused twice, hence there is only one mortality rate per type of species. Error bars are the 95% confidence interval. An asterisk indicates that emergent species are significantly different from non-emergent species (median outside of the confidence interval). (c) Segmented linear regression of annual increment as a function of DBH (cm). Observations are aggregated by 4 cm bins between 0 and 116 cm and the point is centered for each class (2 cm for 0-4cm bins). After 116 cm, bins are grouped so there are at least 30 observations in each bin (the bins are 124-134, 134-156 cm and 156-196 cm with 44, 40, 30 observations respectively). </w:t>
      </w:r>
    </w:p>
    <w:p w14:paraId="76E3DE31" w14:textId="77777777" w:rsidR="00576D22" w:rsidRPr="00A645EC" w:rsidRDefault="00576D22" w:rsidP="003119BC">
      <w:pPr>
        <w:pStyle w:val="PlainText"/>
        <w:spacing w:line="480" w:lineRule="auto"/>
        <w:rPr>
          <w:rFonts w:ascii="Times New Roman" w:hAnsi="Times New Roman" w:cs="Times New Roman"/>
          <w:sz w:val="24"/>
          <w:szCs w:val="24"/>
        </w:rPr>
      </w:pPr>
    </w:p>
    <w:p w14:paraId="1ECFFE01" w14:textId="514A229B" w:rsidR="00576D22" w:rsidRDefault="00576D22" w:rsidP="003119BC">
      <w:pPr>
        <w:pStyle w:val="PlainText"/>
        <w:spacing w:line="480" w:lineRule="auto"/>
        <w:rPr>
          <w:rFonts w:ascii="Times New Roman" w:hAnsi="Times New Roman" w:cs="Times New Roman"/>
          <w:sz w:val="24"/>
          <w:szCs w:val="24"/>
        </w:rPr>
      </w:pPr>
    </w:p>
    <w:p w14:paraId="241E85E7" w14:textId="317298BD" w:rsidR="00801F21" w:rsidRDefault="00801F21" w:rsidP="003119BC">
      <w:pPr>
        <w:pStyle w:val="PlainText"/>
        <w:spacing w:line="480" w:lineRule="auto"/>
        <w:rPr>
          <w:rFonts w:ascii="Times New Roman" w:hAnsi="Times New Roman" w:cs="Times New Roman"/>
          <w:sz w:val="24"/>
          <w:szCs w:val="24"/>
        </w:rPr>
      </w:pPr>
    </w:p>
    <w:p w14:paraId="145A6554" w14:textId="1CC1D2D7" w:rsidR="00801F21" w:rsidRDefault="00801F21" w:rsidP="003119BC">
      <w:pPr>
        <w:pStyle w:val="PlainText"/>
        <w:spacing w:line="480" w:lineRule="auto"/>
        <w:rPr>
          <w:rFonts w:ascii="Times New Roman" w:hAnsi="Times New Roman" w:cs="Times New Roman"/>
          <w:sz w:val="24"/>
          <w:szCs w:val="24"/>
        </w:rPr>
      </w:pPr>
    </w:p>
    <w:p w14:paraId="52C24697" w14:textId="58C1DBF9" w:rsidR="00801F21" w:rsidRDefault="00801F21" w:rsidP="003119BC">
      <w:pPr>
        <w:pStyle w:val="PlainText"/>
        <w:spacing w:line="480" w:lineRule="auto"/>
        <w:rPr>
          <w:rFonts w:ascii="Times New Roman" w:hAnsi="Times New Roman" w:cs="Times New Roman"/>
          <w:sz w:val="24"/>
          <w:szCs w:val="24"/>
        </w:rPr>
      </w:pPr>
    </w:p>
    <w:p w14:paraId="2020D492" w14:textId="22F74387" w:rsidR="00801F21" w:rsidRDefault="00801F21" w:rsidP="003119BC">
      <w:pPr>
        <w:pStyle w:val="PlainText"/>
        <w:spacing w:line="480" w:lineRule="auto"/>
        <w:rPr>
          <w:rFonts w:ascii="Times New Roman" w:hAnsi="Times New Roman" w:cs="Times New Roman"/>
          <w:sz w:val="24"/>
          <w:szCs w:val="24"/>
        </w:rPr>
      </w:pPr>
    </w:p>
    <w:p w14:paraId="02E65B1A" w14:textId="189B8E8D" w:rsidR="00801F21" w:rsidRDefault="00801F21" w:rsidP="003119BC">
      <w:pPr>
        <w:pStyle w:val="PlainText"/>
        <w:spacing w:line="480" w:lineRule="auto"/>
        <w:rPr>
          <w:rFonts w:ascii="Times New Roman" w:hAnsi="Times New Roman" w:cs="Times New Roman"/>
          <w:sz w:val="24"/>
          <w:szCs w:val="24"/>
        </w:rPr>
      </w:pPr>
    </w:p>
    <w:p w14:paraId="22B87DE2" w14:textId="6B3B0909" w:rsidR="00801F21" w:rsidRDefault="00801F21" w:rsidP="003119BC">
      <w:pPr>
        <w:pStyle w:val="PlainText"/>
        <w:spacing w:line="480" w:lineRule="auto"/>
        <w:rPr>
          <w:rFonts w:ascii="Times New Roman" w:hAnsi="Times New Roman" w:cs="Times New Roman"/>
          <w:sz w:val="24"/>
          <w:szCs w:val="24"/>
        </w:rPr>
      </w:pPr>
    </w:p>
    <w:p w14:paraId="52D6885E" w14:textId="5F2AB13E" w:rsidR="00801F21" w:rsidRDefault="00801F21" w:rsidP="003119BC">
      <w:pPr>
        <w:pStyle w:val="PlainText"/>
        <w:spacing w:line="480" w:lineRule="auto"/>
        <w:rPr>
          <w:rFonts w:ascii="Times New Roman" w:hAnsi="Times New Roman" w:cs="Times New Roman"/>
          <w:sz w:val="24"/>
          <w:szCs w:val="24"/>
        </w:rPr>
      </w:pPr>
    </w:p>
    <w:p w14:paraId="03DE8AFE" w14:textId="33F1FC9E" w:rsidR="00801F21" w:rsidRDefault="00801F21" w:rsidP="003119BC">
      <w:pPr>
        <w:pStyle w:val="PlainText"/>
        <w:spacing w:line="480" w:lineRule="auto"/>
        <w:rPr>
          <w:rFonts w:ascii="Times New Roman" w:hAnsi="Times New Roman" w:cs="Times New Roman"/>
          <w:sz w:val="24"/>
          <w:szCs w:val="24"/>
        </w:rPr>
      </w:pPr>
    </w:p>
    <w:p w14:paraId="65750E4A" w14:textId="06E62374" w:rsidR="00801F21" w:rsidRDefault="00801F21" w:rsidP="003119BC">
      <w:pPr>
        <w:pStyle w:val="PlainText"/>
        <w:spacing w:line="480" w:lineRule="auto"/>
        <w:rPr>
          <w:rFonts w:ascii="Times New Roman" w:hAnsi="Times New Roman" w:cs="Times New Roman"/>
          <w:sz w:val="24"/>
          <w:szCs w:val="24"/>
        </w:rPr>
      </w:pPr>
    </w:p>
    <w:p w14:paraId="45EADB3A" w14:textId="3CB8D535" w:rsidR="00801F21" w:rsidRDefault="00801F21" w:rsidP="003119BC">
      <w:pPr>
        <w:pStyle w:val="PlainText"/>
        <w:spacing w:line="480" w:lineRule="auto"/>
        <w:rPr>
          <w:rFonts w:ascii="Times New Roman" w:hAnsi="Times New Roman" w:cs="Times New Roman"/>
          <w:sz w:val="24"/>
          <w:szCs w:val="24"/>
        </w:rPr>
      </w:pPr>
    </w:p>
    <w:p w14:paraId="19D8340A" w14:textId="39AB0355" w:rsidR="00801F21" w:rsidRDefault="00801F21" w:rsidP="003119BC">
      <w:pPr>
        <w:pStyle w:val="PlainText"/>
        <w:spacing w:line="480" w:lineRule="auto"/>
        <w:rPr>
          <w:rFonts w:ascii="Times New Roman" w:hAnsi="Times New Roman" w:cs="Times New Roman"/>
          <w:sz w:val="24"/>
          <w:szCs w:val="24"/>
        </w:rPr>
      </w:pPr>
    </w:p>
    <w:p w14:paraId="70ABA672" w14:textId="5DE9E22D" w:rsidR="00801F21" w:rsidRDefault="00801F21" w:rsidP="003119BC">
      <w:pPr>
        <w:pStyle w:val="PlainText"/>
        <w:spacing w:line="480" w:lineRule="auto"/>
        <w:rPr>
          <w:rFonts w:ascii="Times New Roman" w:hAnsi="Times New Roman" w:cs="Times New Roman"/>
          <w:sz w:val="24"/>
          <w:szCs w:val="24"/>
        </w:rPr>
      </w:pPr>
    </w:p>
    <w:p w14:paraId="7096B99A" w14:textId="734E41ED" w:rsidR="00801F21" w:rsidRDefault="00801F21" w:rsidP="003119BC">
      <w:pPr>
        <w:pStyle w:val="PlainText"/>
        <w:spacing w:line="480" w:lineRule="auto"/>
        <w:rPr>
          <w:rFonts w:ascii="Times New Roman" w:hAnsi="Times New Roman" w:cs="Times New Roman"/>
          <w:sz w:val="24"/>
          <w:szCs w:val="24"/>
        </w:rPr>
      </w:pPr>
    </w:p>
    <w:p w14:paraId="1C44232D" w14:textId="0CCD8DE0" w:rsidR="00801F21" w:rsidRDefault="00801F21" w:rsidP="003119BC">
      <w:pPr>
        <w:pStyle w:val="PlainText"/>
        <w:spacing w:line="480" w:lineRule="auto"/>
        <w:rPr>
          <w:rFonts w:ascii="Times New Roman" w:hAnsi="Times New Roman" w:cs="Times New Roman"/>
          <w:sz w:val="24"/>
          <w:szCs w:val="24"/>
        </w:rPr>
      </w:pPr>
    </w:p>
    <w:p w14:paraId="44C88079" w14:textId="77777777" w:rsidR="00576D22" w:rsidRPr="00A645EC" w:rsidRDefault="00801F21" w:rsidP="003119BC">
      <w:pPr>
        <w:pStyle w:val="PlainText"/>
        <w:spacing w:line="480" w:lineRule="auto"/>
        <w:rPr>
          <w:rFonts w:ascii="Times New Roman" w:hAnsi="Times New Roman" w:cs="Times New Roman"/>
          <w:sz w:val="24"/>
          <w:szCs w:val="24"/>
        </w:rPr>
      </w:pPr>
      <w:r w:rsidRPr="00DC5E11">
        <w:rPr>
          <w:rFonts w:ascii="Times New Roman" w:hAnsi="Times New Roman" w:cs="Times New Roman"/>
          <w:b/>
          <w:bCs/>
          <w:noProof/>
          <w:sz w:val="24"/>
          <w:szCs w:val="24"/>
          <w:lang w:val="fr-FR"/>
        </w:rPr>
        <w:drawing>
          <wp:inline distT="0" distB="0" distL="0" distR="0" wp14:anchorId="7A674766" wp14:editId="672B0F03">
            <wp:extent cx="5119254" cy="6983242"/>
            <wp:effectExtent l="0" t="0" r="5715" b="8255"/>
            <wp:docPr id="3" name="Image 2" descr="Une image contenant texte, carte&#10;&#10;Description générée automatiquement">
              <a:extLst xmlns:a="http://schemas.openxmlformats.org/drawingml/2006/main">
                <a:ext uri="{FF2B5EF4-FFF2-40B4-BE49-F238E27FC236}">
                  <a16:creationId xmlns:a16="http://schemas.microsoft.com/office/drawing/2014/main" id="{D405989D-3646-4D11-BD7F-53F121C288B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2" descr="Une image contenant texte, carte&#10;&#10;Description générée automatiquement">
                      <a:extLst>
                        <a:ext uri="{FF2B5EF4-FFF2-40B4-BE49-F238E27FC236}">
                          <a16:creationId xmlns:a16="http://schemas.microsoft.com/office/drawing/2014/main" id="{D405989D-3646-4D11-BD7F-53F121C288B5}"/>
                        </a:ext>
                      </a:extLst>
                    </pic:cNvPr>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125787" cy="6992153"/>
                    </a:xfrm>
                    <a:prstGeom prst="rect">
                      <a:avLst/>
                    </a:prstGeom>
                  </pic:spPr>
                </pic:pic>
              </a:graphicData>
            </a:graphic>
          </wp:inline>
        </w:drawing>
      </w:r>
    </w:p>
    <w:p w14:paraId="2C503E1D" w14:textId="77777777" w:rsidR="00576D22" w:rsidRPr="00A645EC" w:rsidRDefault="00576D22" w:rsidP="003119BC">
      <w:pPr>
        <w:pStyle w:val="PlainText"/>
        <w:spacing w:line="480" w:lineRule="auto"/>
        <w:rPr>
          <w:rFonts w:ascii="Times New Roman" w:hAnsi="Times New Roman" w:cs="Times New Roman"/>
          <w:sz w:val="24"/>
          <w:szCs w:val="24"/>
        </w:rPr>
      </w:pPr>
      <w:r w:rsidRPr="00F35A28">
        <w:rPr>
          <w:rFonts w:ascii="Times New Roman" w:hAnsi="Times New Roman" w:cs="Times New Roman"/>
          <w:b/>
          <w:bCs/>
          <w:sz w:val="24"/>
          <w:szCs w:val="24"/>
        </w:rPr>
        <w:t>Figure 5.</w:t>
      </w:r>
      <w:r w:rsidRPr="00A645EC">
        <w:rPr>
          <w:rFonts w:ascii="Times New Roman" w:hAnsi="Times New Roman" w:cs="Times New Roman"/>
          <w:sz w:val="24"/>
          <w:szCs w:val="24"/>
        </w:rPr>
        <w:t xml:space="preserve"> XXX</w:t>
      </w:r>
    </w:p>
    <w:p w14:paraId="1D6B9888" w14:textId="4C8CB2C1" w:rsidR="00576D22" w:rsidRDefault="00576D22" w:rsidP="003119BC">
      <w:pPr>
        <w:pStyle w:val="PlainText"/>
        <w:spacing w:line="480" w:lineRule="auto"/>
        <w:rPr>
          <w:rFonts w:ascii="Times New Roman" w:hAnsi="Times New Roman" w:cs="Times New Roman"/>
          <w:sz w:val="24"/>
          <w:szCs w:val="24"/>
        </w:rPr>
      </w:pPr>
    </w:p>
    <w:p w14:paraId="4CB2750C" w14:textId="77777777" w:rsidR="00576D22" w:rsidRPr="00A645EC" w:rsidRDefault="00576D22" w:rsidP="003119BC">
      <w:pPr>
        <w:pStyle w:val="PlainText"/>
        <w:spacing w:line="480" w:lineRule="auto"/>
        <w:rPr>
          <w:rFonts w:ascii="Times New Roman" w:hAnsi="Times New Roman" w:cs="Times New Roman"/>
          <w:sz w:val="24"/>
          <w:szCs w:val="24"/>
        </w:rPr>
      </w:pPr>
    </w:p>
    <w:p w14:paraId="43C76383" w14:textId="77777777" w:rsidR="00576D22" w:rsidRPr="00A645EC" w:rsidRDefault="00576D22" w:rsidP="003119BC">
      <w:pPr>
        <w:pStyle w:val="PlainText"/>
        <w:spacing w:line="480" w:lineRule="auto"/>
        <w:rPr>
          <w:rFonts w:ascii="Times New Roman" w:hAnsi="Times New Roman" w:cs="Times New Roman"/>
          <w:sz w:val="24"/>
          <w:szCs w:val="24"/>
        </w:rPr>
      </w:pPr>
      <w:r w:rsidRPr="00F35A28">
        <w:rPr>
          <w:rFonts w:ascii="Times New Roman" w:hAnsi="Times New Roman" w:cs="Times New Roman"/>
          <w:b/>
          <w:bCs/>
          <w:sz w:val="24"/>
          <w:szCs w:val="24"/>
        </w:rPr>
        <w:t xml:space="preserve">Figure 6. </w:t>
      </w:r>
      <w:r w:rsidRPr="00713ADC">
        <w:rPr>
          <w:rFonts w:ascii="Times New Roman" w:hAnsi="Times New Roman" w:cs="Times New Roman"/>
          <w:color w:val="FF0000"/>
          <w:sz w:val="24"/>
          <w:szCs w:val="24"/>
        </w:rPr>
        <w:t>(possible 2nd trait figure – relationships)</w:t>
      </w:r>
    </w:p>
    <w:p w14:paraId="534164B7" w14:textId="77777777" w:rsidR="00576D22" w:rsidRPr="00A645EC" w:rsidRDefault="00576D22" w:rsidP="003119BC">
      <w:pPr>
        <w:pStyle w:val="PlainText"/>
        <w:spacing w:line="480" w:lineRule="auto"/>
        <w:rPr>
          <w:rFonts w:ascii="Times New Roman" w:hAnsi="Times New Roman" w:cs="Times New Roman"/>
          <w:sz w:val="24"/>
          <w:szCs w:val="24"/>
        </w:rPr>
      </w:pPr>
    </w:p>
    <w:p w14:paraId="11DAE756" w14:textId="77777777" w:rsidR="00576D22" w:rsidRPr="00A645EC" w:rsidRDefault="00576D22" w:rsidP="003119BC">
      <w:pPr>
        <w:pStyle w:val="PlainText"/>
        <w:spacing w:line="480" w:lineRule="auto"/>
        <w:rPr>
          <w:rFonts w:ascii="Times New Roman" w:hAnsi="Times New Roman" w:cs="Times New Roman"/>
          <w:sz w:val="24"/>
          <w:szCs w:val="24"/>
        </w:rPr>
      </w:pPr>
    </w:p>
    <w:sectPr w:rsidR="00576D22" w:rsidRPr="00A645EC" w:rsidSect="005756A3">
      <w:pgSz w:w="12240" w:h="15840"/>
      <w:pgMar w:top="1440" w:right="1498" w:bottom="1440" w:left="1498"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elsa ordway" w:date="2020-09-25T14:40:00Z" w:initials="eo">
    <w:p w14:paraId="22107E7B" w14:textId="77777777" w:rsidR="005A01F8" w:rsidRDefault="005A01F8" w:rsidP="005A01F8">
      <w:pPr>
        <w:pStyle w:val="CommentText"/>
      </w:pPr>
      <w:r>
        <w:rPr>
          <w:rStyle w:val="CommentReference"/>
        </w:rPr>
        <w:annotationRef/>
      </w:r>
      <w:r>
        <w:rPr>
          <w:rStyle w:val="CommentReference"/>
        </w:rPr>
        <w:annotationRef/>
      </w:r>
      <w:r>
        <w:t xml:space="preserve">Or: </w:t>
      </w:r>
    </w:p>
    <w:p w14:paraId="6DD0F771" w14:textId="77777777" w:rsidR="005A01F8" w:rsidRDefault="005A01F8" w:rsidP="005A01F8">
      <w:pPr>
        <w:pStyle w:val="CommentText"/>
      </w:pPr>
    </w:p>
    <w:p w14:paraId="04B1A430" w14:textId="77777777" w:rsidR="005A01F8" w:rsidRPr="009B4B3C" w:rsidRDefault="005A01F8" w:rsidP="005A01F8">
      <w:pPr>
        <w:spacing w:after="0" w:line="480" w:lineRule="auto"/>
        <w:rPr>
          <w:rFonts w:ascii="Times New Roman" w:hAnsi="Times New Roman" w:cs="Times New Roman"/>
          <w:b/>
          <w:bCs/>
          <w:sz w:val="28"/>
          <w:szCs w:val="28"/>
        </w:rPr>
      </w:pPr>
      <w:r w:rsidRPr="009B4B3C">
        <w:rPr>
          <w:rFonts w:ascii="Times New Roman" w:hAnsi="Times New Roman" w:cs="Times New Roman"/>
          <w:b/>
          <w:bCs/>
          <w:color w:val="FF0000"/>
          <w:sz w:val="28"/>
          <w:szCs w:val="28"/>
        </w:rPr>
        <w:t xml:space="preserve">Title 1. </w:t>
      </w:r>
      <w:r w:rsidRPr="009B4B3C">
        <w:rPr>
          <w:rFonts w:ascii="Times New Roman" w:hAnsi="Times New Roman" w:cs="Times New Roman"/>
          <w:b/>
          <w:bCs/>
          <w:sz w:val="28"/>
          <w:szCs w:val="28"/>
        </w:rPr>
        <w:t>Diversity and strategy of emergent species in a Southeast Asian tropical rainforest</w:t>
      </w:r>
    </w:p>
    <w:p w14:paraId="2DF47BE9" w14:textId="77777777" w:rsidR="005A01F8" w:rsidRPr="009B4B3C" w:rsidRDefault="005A01F8" w:rsidP="005A01F8">
      <w:pPr>
        <w:spacing w:after="0" w:line="480" w:lineRule="auto"/>
        <w:rPr>
          <w:rFonts w:ascii="Times New Roman" w:hAnsi="Times New Roman" w:cs="Times New Roman"/>
          <w:b/>
          <w:bCs/>
          <w:sz w:val="28"/>
          <w:szCs w:val="28"/>
        </w:rPr>
      </w:pPr>
      <w:r w:rsidRPr="009B4B3C">
        <w:rPr>
          <w:rFonts w:ascii="Times New Roman" w:hAnsi="Times New Roman" w:cs="Times New Roman"/>
          <w:b/>
          <w:bCs/>
          <w:color w:val="FF0000"/>
          <w:sz w:val="28"/>
          <w:szCs w:val="28"/>
        </w:rPr>
        <w:t xml:space="preserve">Title 2. </w:t>
      </w:r>
      <w:r w:rsidRPr="009B4B3C">
        <w:rPr>
          <w:rFonts w:ascii="Times New Roman" w:hAnsi="Times New Roman" w:cs="Times New Roman"/>
          <w:b/>
          <w:bCs/>
          <w:sz w:val="28"/>
          <w:szCs w:val="28"/>
        </w:rPr>
        <w:t xml:space="preserve">Emergent species diversity and strategies in Southeast Asian tropical rainforests  </w:t>
      </w:r>
    </w:p>
    <w:p w14:paraId="17427582" w14:textId="77777777" w:rsidR="005A01F8" w:rsidRPr="009B4B3C" w:rsidRDefault="005A01F8" w:rsidP="005A01F8">
      <w:pPr>
        <w:spacing w:after="0" w:line="480" w:lineRule="auto"/>
        <w:rPr>
          <w:rFonts w:ascii="Times New Roman" w:hAnsi="Times New Roman" w:cs="Times New Roman"/>
          <w:b/>
          <w:bCs/>
          <w:sz w:val="28"/>
          <w:szCs w:val="28"/>
        </w:rPr>
      </w:pPr>
      <w:r w:rsidRPr="009B4B3C">
        <w:rPr>
          <w:rFonts w:ascii="Times New Roman" w:hAnsi="Times New Roman" w:cs="Times New Roman"/>
          <w:b/>
          <w:bCs/>
          <w:color w:val="FF0000"/>
          <w:sz w:val="28"/>
          <w:szCs w:val="28"/>
        </w:rPr>
        <w:t xml:space="preserve">Title 3. </w:t>
      </w:r>
      <w:r w:rsidRPr="009B4B3C">
        <w:rPr>
          <w:rFonts w:ascii="Times New Roman" w:hAnsi="Times New Roman" w:cs="Times New Roman"/>
          <w:b/>
          <w:bCs/>
          <w:sz w:val="28"/>
          <w:szCs w:val="28"/>
        </w:rPr>
        <w:t>Unique/distinct functional and structural characteristics/strategies of emergent species</w:t>
      </w:r>
    </w:p>
    <w:p w14:paraId="6BA2CA39" w14:textId="77777777" w:rsidR="005A01F8" w:rsidRDefault="005A01F8" w:rsidP="005A01F8">
      <w:pPr>
        <w:pStyle w:val="CommentText"/>
      </w:pPr>
    </w:p>
    <w:p w14:paraId="272D1212" w14:textId="5F34F048" w:rsidR="005A01F8" w:rsidRDefault="005A01F8">
      <w:pPr>
        <w:pStyle w:val="CommentText"/>
      </w:pPr>
    </w:p>
  </w:comment>
  <w:comment w:id="2" w:author="elsa ordway" w:date="2020-09-25T14:37:00Z" w:initials="eo">
    <w:p w14:paraId="1E6052E4" w14:textId="1F214C18" w:rsidR="00440EC2" w:rsidRDefault="00440EC2">
      <w:pPr>
        <w:pStyle w:val="CommentText"/>
      </w:pPr>
      <w:r>
        <w:rPr>
          <w:rStyle w:val="CommentReference"/>
        </w:rPr>
        <w:annotationRef/>
      </w:r>
      <w:r w:rsidRPr="00DF2928">
        <w:rPr>
          <w:rStyle w:val="CommentReference"/>
        </w:rPr>
        <w:annotationRef/>
      </w:r>
      <w:r w:rsidRPr="00DF2928">
        <w:t>Sepilok &amp; Danum plot PIs</w:t>
      </w:r>
    </w:p>
  </w:comment>
  <w:comment w:id="3" w:author="elsa ordway" w:date="2020-09-25T14:35:00Z" w:initials="eo">
    <w:p w14:paraId="79F3E7F0" w14:textId="77777777" w:rsidR="00672770" w:rsidRDefault="00672770" w:rsidP="00672770">
      <w:pPr>
        <w:pStyle w:val="CommentText"/>
        <w:rPr>
          <w:rFonts w:ascii="Times New Roman" w:hAnsi="Times New Roman" w:cs="Times New Roman"/>
          <w:sz w:val="24"/>
          <w:szCs w:val="24"/>
        </w:rPr>
      </w:pPr>
      <w:r>
        <w:rPr>
          <w:rStyle w:val="CommentTextChar"/>
        </w:rPr>
        <w:annotationRef/>
      </w:r>
      <w:r>
        <w:rPr>
          <w:rStyle w:val="CommentReference"/>
        </w:rPr>
        <w:annotationRef/>
      </w:r>
      <w:r>
        <w:rPr>
          <w:rStyle w:val="CommentReference"/>
        </w:rPr>
        <w:annotationRef/>
      </w:r>
      <w:r>
        <w:rPr>
          <w:rFonts w:ascii="Times New Roman" w:hAnsi="Times New Roman" w:cs="Times New Roman"/>
          <w:sz w:val="24"/>
          <w:szCs w:val="24"/>
        </w:rPr>
        <w:t>G</w:t>
      </w:r>
      <w:r w:rsidRPr="005456AF">
        <w:rPr>
          <w:rFonts w:ascii="Times New Roman" w:hAnsi="Times New Roman" w:cs="Times New Roman"/>
          <w:sz w:val="24"/>
          <w:szCs w:val="24"/>
        </w:rPr>
        <w:t>enerally the last thing to write</w:t>
      </w:r>
    </w:p>
    <w:p w14:paraId="1D15DCA9" w14:textId="77777777" w:rsidR="00672770" w:rsidRPr="00176F84" w:rsidRDefault="00672770" w:rsidP="00672770">
      <w:pPr>
        <w:pStyle w:val="CommentText"/>
        <w:numPr>
          <w:ilvl w:val="0"/>
          <w:numId w:val="1"/>
        </w:numPr>
      </w:pPr>
      <w:r>
        <w:rPr>
          <w:rFonts w:ascii="Times New Roman" w:hAnsi="Times New Roman" w:cs="Times New Roman"/>
          <w:sz w:val="24"/>
          <w:szCs w:val="24"/>
        </w:rPr>
        <w:t>200 words max for Ecology Report</w:t>
      </w:r>
    </w:p>
    <w:p w14:paraId="6ABF0201" w14:textId="77777777" w:rsidR="00672770" w:rsidRDefault="00672770" w:rsidP="00672770">
      <w:pPr>
        <w:pStyle w:val="CommentText"/>
        <w:numPr>
          <w:ilvl w:val="0"/>
          <w:numId w:val="1"/>
        </w:numPr>
      </w:pPr>
      <w:r>
        <w:rPr>
          <w:rFonts w:ascii="Times New Roman" w:hAnsi="Times New Roman" w:cs="Times New Roman"/>
          <w:sz w:val="24"/>
          <w:szCs w:val="24"/>
        </w:rPr>
        <w:t>350 max words for Ecology Article</w:t>
      </w:r>
    </w:p>
    <w:p w14:paraId="3CBCCC8F" w14:textId="77777777" w:rsidR="00672770" w:rsidRDefault="00672770" w:rsidP="00672770">
      <w:pPr>
        <w:pStyle w:val="CommentText"/>
      </w:pPr>
    </w:p>
    <w:p w14:paraId="1660A080" w14:textId="32006EE1" w:rsidR="00672770" w:rsidRDefault="00672770">
      <w:pPr>
        <w:pStyle w:val="CommentText"/>
      </w:pPr>
    </w:p>
  </w:comment>
  <w:comment w:id="4" w:author="elsa ordway" w:date="2020-09-25T14:36:00Z" w:initials="eo">
    <w:p w14:paraId="49CDCAD6" w14:textId="77777777" w:rsidR="005E0A2A" w:rsidRDefault="005E0A2A" w:rsidP="005E0A2A">
      <w:pPr>
        <w:pStyle w:val="CommentText"/>
        <w:rPr>
          <w:rFonts w:ascii="Times New Roman" w:hAnsi="Times New Roman" w:cs="Times New Roman"/>
          <w:sz w:val="24"/>
          <w:szCs w:val="24"/>
        </w:rPr>
      </w:pPr>
      <w:r>
        <w:rPr>
          <w:rStyle w:val="CommentReference"/>
        </w:rPr>
        <w:annotationRef/>
      </w:r>
      <w:r>
        <w:rPr>
          <w:rStyle w:val="CommentReference"/>
        </w:rPr>
        <w:annotationRef/>
      </w:r>
      <w:r>
        <w:rPr>
          <w:rStyle w:val="CommentReference"/>
        </w:rPr>
        <w:annotationRef/>
      </w:r>
      <w:r>
        <w:rPr>
          <w:rFonts w:ascii="Times New Roman" w:hAnsi="Times New Roman" w:cs="Times New Roman"/>
          <w:sz w:val="24"/>
          <w:szCs w:val="24"/>
        </w:rPr>
        <w:t>M</w:t>
      </w:r>
      <w:r w:rsidRPr="005456AF">
        <w:rPr>
          <w:rFonts w:ascii="Times New Roman" w:hAnsi="Times New Roman" w:cs="Times New Roman"/>
          <w:sz w:val="24"/>
          <w:szCs w:val="24"/>
        </w:rPr>
        <w:t>aximum # depends on journal</w:t>
      </w:r>
    </w:p>
    <w:p w14:paraId="76EB4556" w14:textId="77777777" w:rsidR="005E0A2A" w:rsidRDefault="005E0A2A" w:rsidP="005E0A2A">
      <w:pPr>
        <w:pStyle w:val="CommentText"/>
        <w:rPr>
          <w:rFonts w:ascii="Times New Roman" w:hAnsi="Times New Roman" w:cs="Times New Roman"/>
          <w:sz w:val="24"/>
          <w:szCs w:val="24"/>
        </w:rPr>
      </w:pPr>
    </w:p>
    <w:p w14:paraId="3ACFED07" w14:textId="77777777" w:rsidR="005E0A2A" w:rsidRPr="00A02342" w:rsidRDefault="005E0A2A" w:rsidP="005E0A2A">
      <w:pPr>
        <w:pStyle w:val="CommentText"/>
      </w:pPr>
      <w:r w:rsidRPr="007542CB">
        <w:t xml:space="preserve">Ecology: </w:t>
      </w:r>
      <w:r>
        <w:t>“</w:t>
      </w:r>
      <w:r w:rsidRPr="007542CB">
        <w:rPr>
          <w:rFonts w:ascii="Arial" w:hAnsi="Arial" w:cs="Arial"/>
          <w:color w:val="1C1D1E"/>
          <w:sz w:val="21"/>
          <w:szCs w:val="21"/>
          <w:shd w:val="clear" w:color="auto" w:fill="FFFFFF"/>
        </w:rPr>
        <w:t>list between 6–12 key words/phrases. Each key word should be useful as an entry point for a literature search.</w:t>
      </w:r>
      <w:r>
        <w:rPr>
          <w:rFonts w:ascii="Arial" w:hAnsi="Arial" w:cs="Arial"/>
          <w:color w:val="1C1D1E"/>
          <w:sz w:val="21"/>
          <w:szCs w:val="21"/>
          <w:shd w:val="clear" w:color="auto" w:fill="FFFFFF"/>
        </w:rPr>
        <w:t>”</w:t>
      </w:r>
    </w:p>
    <w:p w14:paraId="6468EF0E" w14:textId="55C4F7E3" w:rsidR="005E0A2A" w:rsidRDefault="005E0A2A">
      <w:pPr>
        <w:pStyle w:val="CommentText"/>
      </w:pPr>
    </w:p>
  </w:comment>
  <w:comment w:id="5" w:author="elsa ordway" w:date="2020-09-25T14:35:00Z" w:initials="eo">
    <w:p w14:paraId="0A89F019" w14:textId="77777777" w:rsidR="003119BC" w:rsidRPr="001953FB" w:rsidRDefault="003119BC" w:rsidP="003119BC">
      <w:pPr>
        <w:pStyle w:val="CommentText"/>
      </w:pPr>
      <w:r>
        <w:rPr>
          <w:rStyle w:val="CommentReference"/>
        </w:rPr>
        <w:annotationRef/>
      </w:r>
      <w:r w:rsidRPr="001953FB">
        <w:rPr>
          <w:rFonts w:ascii="Arial" w:hAnsi="Arial" w:cs="Arial"/>
          <w:color w:val="1C1D1E"/>
          <w:sz w:val="21"/>
          <w:szCs w:val="21"/>
          <w:shd w:val="clear" w:color="auto" w:fill="FFFFFF"/>
        </w:rPr>
        <w:t>A brief</w:t>
      </w:r>
      <w:r w:rsidRPr="001953FB">
        <w:rPr>
          <w:rStyle w:val="Strong"/>
          <w:rFonts w:ascii="Arial" w:hAnsi="Arial" w:cs="Arial"/>
          <w:color w:val="1C1D1E"/>
          <w:sz w:val="21"/>
          <w:szCs w:val="21"/>
          <w:shd w:val="clear" w:color="auto" w:fill="FFFFFF"/>
        </w:rPr>
        <w:t> Introduction</w:t>
      </w:r>
      <w:r w:rsidRPr="001953FB">
        <w:rPr>
          <w:rFonts w:ascii="Arial" w:hAnsi="Arial" w:cs="Arial"/>
          <w:color w:val="1C1D1E"/>
          <w:sz w:val="21"/>
          <w:szCs w:val="21"/>
          <w:shd w:val="clear" w:color="auto" w:fill="FFFFFF"/>
        </w:rPr>
        <w:t> describing the paper's significance should be intelligible to the general reader of the journal. The Introduction should state the reason for doing the research, the nature of the questions or hypotheses under consideration, and essential background. The Introduction is not a place for a lengthy review of the topic.</w:t>
      </w:r>
    </w:p>
    <w:p w14:paraId="3F8D30A7" w14:textId="68CCB01E" w:rsidR="003119BC" w:rsidRDefault="003119BC">
      <w:pPr>
        <w:pStyle w:val="CommentText"/>
      </w:pPr>
    </w:p>
  </w:comment>
  <w:comment w:id="6" w:author="elsa ordway" w:date="2020-09-25T14:35:00Z" w:initials="eo">
    <w:p w14:paraId="6FF9B855" w14:textId="77777777" w:rsidR="00C013C3" w:rsidRPr="00371704" w:rsidRDefault="00C013C3" w:rsidP="00C013C3">
      <w:pPr>
        <w:pStyle w:val="CommentText"/>
      </w:pPr>
      <w:r>
        <w:rPr>
          <w:rStyle w:val="CommentReference"/>
        </w:rPr>
        <w:annotationRef/>
      </w:r>
      <w:r w:rsidRPr="00371704">
        <w:rPr>
          <w:rStyle w:val="CommentReference"/>
        </w:rPr>
        <w:annotationRef/>
      </w:r>
      <w:r w:rsidRPr="00371704">
        <w:t xml:space="preserve">I moved this up from below and reworded things a bit. I think this belongs in the Introduction and can lead directly into your statements that set up the study: </w:t>
      </w:r>
    </w:p>
    <w:p w14:paraId="5A21898A" w14:textId="77777777" w:rsidR="00C013C3" w:rsidRPr="00371704" w:rsidRDefault="00C013C3" w:rsidP="00C013C3">
      <w:pPr>
        <w:pStyle w:val="CommentText"/>
      </w:pPr>
      <w:r w:rsidRPr="00371704">
        <w:t>However, …</w:t>
      </w:r>
    </w:p>
    <w:p w14:paraId="53A66C4A" w14:textId="77777777" w:rsidR="00C013C3" w:rsidRPr="00371704" w:rsidRDefault="00C013C3" w:rsidP="00C013C3">
      <w:pPr>
        <w:pStyle w:val="CommentText"/>
      </w:pPr>
      <w:r w:rsidRPr="00371704">
        <w:t xml:space="preserve">Here, we … </w:t>
      </w:r>
    </w:p>
    <w:p w14:paraId="32954812" w14:textId="77777777" w:rsidR="00C013C3" w:rsidRPr="00371704" w:rsidRDefault="00C013C3" w:rsidP="00C013C3">
      <w:pPr>
        <w:pStyle w:val="CommentText"/>
      </w:pPr>
    </w:p>
    <w:p w14:paraId="5C01E03C" w14:textId="23FAB7AD" w:rsidR="00C013C3" w:rsidRDefault="00C013C3">
      <w:pPr>
        <w:pStyle w:val="CommentText"/>
      </w:pPr>
    </w:p>
  </w:comment>
  <w:comment w:id="7" w:author="elsa ordway" w:date="2020-09-25T14:44:00Z" w:initials="eo">
    <w:p w14:paraId="56727357" w14:textId="5A4555AD" w:rsidR="00305BB1" w:rsidRDefault="00305BB1">
      <w:pPr>
        <w:pStyle w:val="CommentText"/>
      </w:pPr>
      <w:r>
        <w:rPr>
          <w:rStyle w:val="CommentReference"/>
        </w:rPr>
        <w:annotationRef/>
      </w:r>
      <w:r>
        <w:t>Get citation from Lucie</w:t>
      </w:r>
    </w:p>
  </w:comment>
  <w:comment w:id="8" w:author="elsa ordway" w:date="2020-09-25T15:03:00Z" w:initials="eo">
    <w:p w14:paraId="46DFF507" w14:textId="77777777" w:rsidR="00C70408" w:rsidRPr="00701ED3" w:rsidRDefault="00C70408" w:rsidP="00C70408">
      <w:pPr>
        <w:pStyle w:val="CommentText"/>
      </w:pPr>
      <w:r>
        <w:rPr>
          <w:rStyle w:val="CommentReference"/>
        </w:rPr>
        <w:annotationRef/>
      </w:r>
      <w:r w:rsidRPr="00701ED3">
        <w:rPr>
          <w:rStyle w:val="CommentReference"/>
        </w:rPr>
        <w:annotationRef/>
      </w:r>
      <w:r w:rsidRPr="00701ED3">
        <w:t>Use </w:t>
      </w:r>
      <w:r>
        <w:t>“</w:t>
      </w:r>
      <w:r w:rsidRPr="00701ED3">
        <w:t>sites</w:t>
      </w:r>
      <w:r>
        <w:t>”</w:t>
      </w:r>
      <w:r w:rsidRPr="00701ED3">
        <w:t xml:space="preserve"> for SPKA, DNM1, etc. and </w:t>
      </w:r>
      <w:r>
        <w:t>“</w:t>
      </w:r>
      <w:r w:rsidRPr="00701ED3">
        <w:t>locations</w:t>
      </w:r>
      <w:r>
        <w:t xml:space="preserve">” </w:t>
      </w:r>
      <w:r w:rsidRPr="00701ED3">
        <w:t>for Sepilok vs. Danum</w:t>
      </w:r>
    </w:p>
    <w:p w14:paraId="4DFC0647" w14:textId="18C7EDFA" w:rsidR="00C70408" w:rsidRDefault="00C70408">
      <w:pPr>
        <w:pStyle w:val="CommentText"/>
      </w:pPr>
    </w:p>
  </w:comment>
  <w:comment w:id="9" w:author="elsa ordway" w:date="2020-09-25T15:15:00Z" w:initials="eo">
    <w:p w14:paraId="433C33CB" w14:textId="6627D31B" w:rsidR="00560599" w:rsidRDefault="00560599">
      <w:pPr>
        <w:pStyle w:val="CommentText"/>
      </w:pPr>
      <w:r>
        <w:rPr>
          <w:rStyle w:val="CommentReference"/>
        </w:rPr>
        <w:annotationRef/>
      </w:r>
      <w:r>
        <w:t>From Dent &amp; Burslem 2016</w:t>
      </w:r>
    </w:p>
  </w:comment>
  <w:comment w:id="10" w:author="elsa ordway" w:date="2020-09-25T15:14:00Z" w:initials="eo">
    <w:p w14:paraId="6BC1C444" w14:textId="06A62D70" w:rsidR="00B85176" w:rsidRDefault="00B85176">
      <w:pPr>
        <w:pStyle w:val="CommentText"/>
      </w:pPr>
      <w:r>
        <w:rPr>
          <w:rStyle w:val="CommentReference"/>
        </w:rPr>
        <w:annotationRef/>
      </w:r>
      <w:r>
        <w:t>Frank, R.G. (1996) South East Asian Wildlife. Wiley and Sons, Chichester, UK</w:t>
      </w:r>
    </w:p>
  </w:comment>
  <w:comment w:id="11" w:author="elsa ordway" w:date="2020-09-25T15:19:00Z" w:initials="eo">
    <w:p w14:paraId="024629EF" w14:textId="0047646B" w:rsidR="003A4077" w:rsidRDefault="003A4077">
      <w:pPr>
        <w:pStyle w:val="CommentText"/>
      </w:pPr>
      <w:r>
        <w:rPr>
          <w:rStyle w:val="CommentReference"/>
        </w:rPr>
        <w:annotationRef/>
      </w:r>
      <w:r w:rsidR="00F70BE9" w:rsidRPr="00A645EC">
        <w:rPr>
          <w:rFonts w:ascii="Times New Roman" w:hAnsi="Times New Roman" w:cs="Times New Roman"/>
          <w:sz w:val="24"/>
          <w:szCs w:val="24"/>
        </w:rPr>
        <w:t>citations describing these forest types; e.g. Fox 1978; Dent, Burslem, Jucker, etc.</w:t>
      </w:r>
    </w:p>
  </w:comment>
  <w:comment w:id="12" w:author="elsa ordway" w:date="2020-09-25T15:27:00Z" w:initials="eo">
    <w:p w14:paraId="79D35861" w14:textId="77777777" w:rsidR="000E5009" w:rsidRPr="00860EF0" w:rsidRDefault="000E5009" w:rsidP="000E5009">
      <w:pPr>
        <w:pStyle w:val="CommentText"/>
      </w:pPr>
      <w:r>
        <w:rPr>
          <w:rStyle w:val="CommentReference"/>
        </w:rPr>
        <w:annotationRef/>
      </w:r>
      <w:r w:rsidRPr="00860EF0">
        <w:rPr>
          <w:rStyle w:val="CommentReference"/>
        </w:rPr>
        <w:annotationRef/>
      </w:r>
      <w:r w:rsidRPr="00860EF0">
        <w:t xml:space="preserve">I think we will want to include 100 cm in the Results section. In methods, simply describe that we evaluated distributions based on DBH (def 1) and height (def 2), and then describe def 3 in more detail. </w:t>
      </w:r>
    </w:p>
    <w:p w14:paraId="3BF273F4" w14:textId="77777777" w:rsidR="000E5009" w:rsidRPr="00860EF0" w:rsidRDefault="000E5009" w:rsidP="000E5009">
      <w:pPr>
        <w:pStyle w:val="CommentText"/>
      </w:pPr>
    </w:p>
    <w:p w14:paraId="5F573513" w14:textId="77777777" w:rsidR="000E5009" w:rsidRPr="00860EF0" w:rsidRDefault="000E5009" w:rsidP="000E5009">
      <w:pPr>
        <w:pStyle w:val="CommentText"/>
      </w:pPr>
      <w:r w:rsidRPr="00860EF0">
        <w:t>Report the thresholds in Results</w:t>
      </w:r>
    </w:p>
    <w:p w14:paraId="2F9C0726" w14:textId="77777777" w:rsidR="000E5009" w:rsidRPr="00860EF0" w:rsidRDefault="000E5009" w:rsidP="000E5009">
      <w:pPr>
        <w:pStyle w:val="CommentText"/>
      </w:pPr>
    </w:p>
    <w:p w14:paraId="0FCB1034" w14:textId="77777777" w:rsidR="000E5009" w:rsidRPr="00860EF0" w:rsidRDefault="000E5009" w:rsidP="000E5009">
      <w:pPr>
        <w:pStyle w:val="CommentText"/>
      </w:pPr>
      <w:r w:rsidRPr="00860EF0">
        <w:t>Let’s come back to this once the methods and results sections are more complete. It may be alright in the methods.</w:t>
      </w:r>
    </w:p>
    <w:p w14:paraId="3C683239" w14:textId="7C3954BB" w:rsidR="000E5009" w:rsidRDefault="000E5009">
      <w:pPr>
        <w:pStyle w:val="CommentText"/>
      </w:pPr>
    </w:p>
  </w:comment>
  <w:comment w:id="14" w:author="elsa ordway" w:date="2021-02-26T16:25:00Z" w:initials="eo">
    <w:p w14:paraId="5E28A460" w14:textId="27D360BD" w:rsidR="00570419" w:rsidRDefault="00570419">
      <w:pPr>
        <w:pStyle w:val="CommentText"/>
      </w:pPr>
      <w:r>
        <w:rPr>
          <w:rStyle w:val="CommentReference"/>
        </w:rPr>
        <w:annotationRef/>
      </w:r>
      <w:r>
        <w:t>Plot histogram of LiDAR height at Danum &amp; estimated height from all plots</w:t>
      </w:r>
      <w:r w:rsidR="002715F1">
        <w:t>.</w:t>
      </w:r>
    </w:p>
  </w:comment>
  <w:comment w:id="15" w:author="elsa ordway" w:date="2020-09-25T15:28:00Z" w:initials="eo">
    <w:p w14:paraId="7EE594E5" w14:textId="2AF01D28" w:rsidR="00833550" w:rsidRPr="00D33D45" w:rsidRDefault="00833550" w:rsidP="00833550">
      <w:pPr>
        <w:pStyle w:val="CommentText"/>
      </w:pPr>
      <w:r>
        <w:rPr>
          <w:rStyle w:val="CommentReference"/>
        </w:rPr>
        <w:annotationRef/>
      </w:r>
      <w:r w:rsidRPr="00D33D45">
        <w:rPr>
          <w:rStyle w:val="CommentReference"/>
        </w:rPr>
        <w:annotationRef/>
      </w:r>
      <w:r w:rsidRPr="00D33D45">
        <w:t>How different is d</w:t>
      </w:r>
      <w:r>
        <w:t>e</w:t>
      </w:r>
      <w:r w:rsidRPr="00D33D45">
        <w:t>finition 2 if you calculate it based on a percentile of the distribution of all [feldpausch] estimated height values for all sites?</w:t>
      </w:r>
    </w:p>
    <w:p w14:paraId="217D3740" w14:textId="488E0715" w:rsidR="00833550" w:rsidRDefault="00833550">
      <w:pPr>
        <w:pStyle w:val="CommentText"/>
      </w:pPr>
    </w:p>
  </w:comment>
  <w:comment w:id="16" w:author="elsa ordway" w:date="2020-09-25T15:29:00Z" w:initials="eo">
    <w:p w14:paraId="3CC118BF" w14:textId="77777777" w:rsidR="00313F1C" w:rsidRPr="00F43D66" w:rsidRDefault="00313F1C" w:rsidP="00313F1C">
      <w:pPr>
        <w:pStyle w:val="CommentText"/>
      </w:pPr>
      <w:r>
        <w:rPr>
          <w:rStyle w:val="CommentReference"/>
        </w:rPr>
        <w:annotationRef/>
      </w:r>
      <w:r w:rsidRPr="00F43D66">
        <w:rPr>
          <w:rStyle w:val="CommentReference"/>
        </w:rPr>
        <w:annotationRef/>
      </w:r>
      <w:r w:rsidRPr="00F43D66">
        <w:t>Again, not sure whether this should go in Methods or Results yet.</w:t>
      </w:r>
    </w:p>
    <w:p w14:paraId="7B664591" w14:textId="77777777" w:rsidR="00313F1C" w:rsidRDefault="00313F1C">
      <w:pPr>
        <w:pStyle w:val="CommentText"/>
      </w:pPr>
    </w:p>
    <w:p w14:paraId="1BAB31F8" w14:textId="77777777" w:rsidR="00313F1C" w:rsidRDefault="00313F1C">
      <w:pPr>
        <w:pStyle w:val="CommentText"/>
      </w:pPr>
    </w:p>
    <w:p w14:paraId="389D95C8" w14:textId="10B617A8" w:rsidR="00313F1C" w:rsidRDefault="00313F1C">
      <w:pPr>
        <w:pStyle w:val="CommentText"/>
      </w:pPr>
      <w:r>
        <w:t>Results</w:t>
      </w:r>
    </w:p>
  </w:comment>
  <w:comment w:id="17" w:author="elsa ordway" w:date="2020-09-25T15:30:00Z" w:initials="eo">
    <w:p w14:paraId="339D6A20" w14:textId="4CCDE986" w:rsidR="00E20CF8" w:rsidRDefault="00E20CF8">
      <w:pPr>
        <w:pStyle w:val="CommentText"/>
      </w:pPr>
      <w:r>
        <w:rPr>
          <w:rStyle w:val="CommentReference"/>
        </w:rPr>
        <w:annotationRef/>
      </w:r>
      <w:r w:rsidRPr="000F735F">
        <w:rPr>
          <w:rStyle w:val="CommentReference"/>
        </w:rPr>
        <w:annotationRef/>
      </w:r>
      <w:r w:rsidRPr="000F735F">
        <w:t>Describe above in LiDAR data description</w:t>
      </w:r>
    </w:p>
  </w:comment>
  <w:comment w:id="18" w:author="elsa ordway" w:date="2020-09-25T15:30:00Z" w:initials="eo">
    <w:p w14:paraId="18985FFE" w14:textId="77777777" w:rsidR="000B5E77" w:rsidRPr="00280B44" w:rsidRDefault="000B5E77" w:rsidP="000B5E77">
      <w:pPr>
        <w:pStyle w:val="CommentText"/>
      </w:pPr>
      <w:r>
        <w:rPr>
          <w:rStyle w:val="CommentReference"/>
        </w:rPr>
        <w:annotationRef/>
      </w:r>
      <w:r w:rsidRPr="00280B44">
        <w:rPr>
          <w:rStyle w:val="CommentReference"/>
        </w:rPr>
        <w:annotationRef/>
      </w:r>
      <w:r w:rsidRPr="00280B44">
        <w:t>Is this correct ? You may want to reword</w:t>
      </w:r>
    </w:p>
    <w:p w14:paraId="03499E4A" w14:textId="28A74660" w:rsidR="000B5E77" w:rsidRDefault="000B5E77">
      <w:pPr>
        <w:pStyle w:val="CommentText"/>
      </w:pPr>
    </w:p>
  </w:comment>
  <w:comment w:id="19" w:author="elsa ordway" w:date="2020-09-25T15:31:00Z" w:initials="eo">
    <w:p w14:paraId="1AAA7747" w14:textId="54B4F2D6" w:rsidR="0096638A" w:rsidRPr="00416A51" w:rsidRDefault="0096638A" w:rsidP="0096638A">
      <w:pPr>
        <w:pStyle w:val="CommentText"/>
      </w:pPr>
      <w:r>
        <w:rPr>
          <w:rStyle w:val="CommentReference"/>
        </w:rPr>
        <w:annotationRef/>
      </w:r>
      <w:r w:rsidRPr="00416A51">
        <w:rPr>
          <w:rStyle w:val="CommentReference"/>
        </w:rPr>
        <w:annotationRef/>
      </w:r>
      <w:r w:rsidRPr="00416A51">
        <w:t xml:space="preserve">Update based on what </w:t>
      </w:r>
      <w:r>
        <w:t xml:space="preserve">we </w:t>
      </w:r>
      <w:r w:rsidRPr="00416A51">
        <w:t>end up reporting</w:t>
      </w:r>
    </w:p>
    <w:p w14:paraId="7DA0A252" w14:textId="18AE9532" w:rsidR="0096638A" w:rsidRDefault="0096638A">
      <w:pPr>
        <w:pStyle w:val="CommentText"/>
      </w:pPr>
    </w:p>
  </w:comment>
  <w:comment w:id="20" w:author="elsa ordway" w:date="2020-09-25T15:31:00Z" w:initials="eo">
    <w:p w14:paraId="0BF91F9B" w14:textId="77777777" w:rsidR="00C46761" w:rsidRPr="00F34443" w:rsidRDefault="00C46761" w:rsidP="00C46761">
      <w:pPr>
        <w:pStyle w:val="CommentText"/>
      </w:pPr>
      <w:r>
        <w:rPr>
          <w:rStyle w:val="CommentReference"/>
        </w:rPr>
        <w:annotationRef/>
      </w:r>
      <w:r w:rsidRPr="00F34443">
        <w:rPr>
          <w:rStyle w:val="CommentReference"/>
        </w:rPr>
        <w:annotationRef/>
      </w:r>
      <w:r w:rsidRPr="00F34443">
        <w:t xml:space="preserve">Let’s talk through how to describe this. If you ended up using the fgeo package for all calculations, that’s really all you need to state since there is already documentation reporting the equations used. </w:t>
      </w:r>
    </w:p>
    <w:p w14:paraId="6F3E47C9" w14:textId="77777777" w:rsidR="00C46761" w:rsidRPr="00F34443" w:rsidRDefault="00C46761" w:rsidP="00C46761">
      <w:pPr>
        <w:pStyle w:val="CommentText"/>
      </w:pPr>
    </w:p>
    <w:p w14:paraId="4354D8FD" w14:textId="77777777" w:rsidR="00C46761" w:rsidRPr="00F34443" w:rsidRDefault="00C46761" w:rsidP="00C46761">
      <w:pPr>
        <w:pStyle w:val="CommentText"/>
      </w:pPr>
      <w:r w:rsidRPr="00F34443">
        <w:t xml:space="preserve">If you used a different equation, then that needs to be reported here with the equation on a separate line. </w:t>
      </w:r>
    </w:p>
    <w:p w14:paraId="29153C33" w14:textId="77777777" w:rsidR="00C46761" w:rsidRPr="00F34443" w:rsidRDefault="00C46761" w:rsidP="00C46761">
      <w:pPr>
        <w:pStyle w:val="CommentText"/>
      </w:pPr>
    </w:p>
    <w:p w14:paraId="2EB345A6" w14:textId="77777777" w:rsidR="00C46761" w:rsidRDefault="00C46761" w:rsidP="00C46761">
      <w:pPr>
        <w:pStyle w:val="CommentText"/>
      </w:pPr>
      <w:r w:rsidRPr="00F34443">
        <w:t xml:space="preserve">You’ll also want to describe that growth rates were calculated at the stem level and that mortality rates were calculated at the plot level, and why if relevant. </w:t>
      </w:r>
    </w:p>
    <w:p w14:paraId="2E83B1F8" w14:textId="77777777" w:rsidR="00C46761" w:rsidRDefault="00C46761" w:rsidP="00C46761">
      <w:pPr>
        <w:pStyle w:val="CommentText"/>
      </w:pPr>
    </w:p>
    <w:p w14:paraId="0D4F4792" w14:textId="77777777" w:rsidR="00C46761" w:rsidRPr="00F34443" w:rsidRDefault="00C46761" w:rsidP="00C46761">
      <w:pPr>
        <w:pStyle w:val="CommentText"/>
      </w:pPr>
      <w:r>
        <w:t xml:space="preserve">Basically, think about how you would simply state what you did, step-by-step, to me verbally, and write the method based on that (I’ve heard you do this when you describe Fig 4). </w:t>
      </w:r>
    </w:p>
    <w:p w14:paraId="5819A1DA" w14:textId="357962AA" w:rsidR="00C46761" w:rsidRDefault="00C46761">
      <w:pPr>
        <w:pStyle w:val="CommentText"/>
      </w:pPr>
    </w:p>
  </w:comment>
  <w:comment w:id="21" w:author="elsa ordway" w:date="2020-09-25T15:32:00Z" w:initials="eo">
    <w:p w14:paraId="1E6EF1E3" w14:textId="77777777" w:rsidR="00C46761" w:rsidRPr="00E96C92" w:rsidRDefault="00C46761" w:rsidP="00C46761">
      <w:pPr>
        <w:pStyle w:val="CommentText"/>
      </w:pPr>
      <w:r>
        <w:rPr>
          <w:rStyle w:val="CommentReference"/>
        </w:rPr>
        <w:annotationRef/>
      </w:r>
      <w:r w:rsidRPr="00E96C92">
        <w:rPr>
          <w:rStyle w:val="CommentReference"/>
        </w:rPr>
        <w:annotationRef/>
      </w:r>
      <w:r w:rsidRPr="00E96C92">
        <w:t xml:space="preserve">This can be reported more concisely when you present the results, e.g. in the table reporting values from Fig 4 and/or in the text when you state specific difference. </w:t>
      </w:r>
    </w:p>
    <w:p w14:paraId="2142494A" w14:textId="77777777" w:rsidR="00C46761" w:rsidRPr="00E96C92" w:rsidRDefault="00C46761" w:rsidP="00C46761">
      <w:pPr>
        <w:pStyle w:val="CommentText"/>
      </w:pPr>
    </w:p>
    <w:p w14:paraId="07025BBA" w14:textId="77777777" w:rsidR="00C46761" w:rsidRPr="00E96C92" w:rsidRDefault="00C46761" w:rsidP="00C46761">
      <w:pPr>
        <w:pStyle w:val="CommentText"/>
      </w:pPr>
      <w:r w:rsidRPr="00E96C92">
        <w:t>e.g. Mortality rates were significantly lower at DNM50, xxx, and xxx (Fig 4b, Table SX).</w:t>
      </w:r>
    </w:p>
    <w:p w14:paraId="008598C2" w14:textId="77777777" w:rsidR="00C46761" w:rsidRPr="00E96C92" w:rsidRDefault="00C46761" w:rsidP="00C46761">
      <w:pPr>
        <w:pStyle w:val="CommentText"/>
      </w:pPr>
    </w:p>
    <w:p w14:paraId="20420812" w14:textId="77777777" w:rsidR="00C46761" w:rsidRPr="00E96C92" w:rsidRDefault="00C46761" w:rsidP="00C46761">
      <w:pPr>
        <w:pStyle w:val="CommentText"/>
      </w:pPr>
      <w:r w:rsidRPr="00E96C92">
        <w:t xml:space="preserve">Mortality rates for </w:t>
      </w:r>
      <w:r>
        <w:t>e</w:t>
      </w:r>
      <w:r w:rsidRPr="00E96C92">
        <w:t xml:space="preserve">mergents (1.0 </w:t>
      </w:r>
      <w:r w:rsidRPr="00E96C92">
        <w:rPr>
          <w:rFonts w:cstheme="minorHAnsi"/>
        </w:rPr>
        <w:t>(lower,</w:t>
      </w:r>
      <w:r>
        <w:rPr>
          <w:rFonts w:cstheme="minorHAnsi"/>
        </w:rPr>
        <w:t xml:space="preserve"> </w:t>
      </w:r>
      <w:r w:rsidRPr="00E96C92">
        <w:rPr>
          <w:rFonts w:cstheme="minorHAnsi"/>
        </w:rPr>
        <w:t>upper)</w:t>
      </w:r>
      <w:r w:rsidRPr="00E96C92">
        <w:t xml:space="preserve">) were significantly lower than non-emergents (2.0  </w:t>
      </w:r>
      <w:r w:rsidRPr="00E96C92">
        <w:rPr>
          <w:rFonts w:cstheme="minorHAnsi"/>
        </w:rPr>
        <w:t>(lower,</w:t>
      </w:r>
      <w:r>
        <w:rPr>
          <w:rFonts w:cstheme="minorHAnsi"/>
        </w:rPr>
        <w:t xml:space="preserve"> </w:t>
      </w:r>
      <w:r w:rsidRPr="00E96C92">
        <w:rPr>
          <w:rFonts w:cstheme="minorHAnsi"/>
        </w:rPr>
        <w:t xml:space="preserve">upper)) </w:t>
      </w:r>
      <w:r w:rsidRPr="00E96C92">
        <w:t xml:space="preserve">at DNM50 (Fig 4b, Table SX).  </w:t>
      </w:r>
    </w:p>
    <w:p w14:paraId="41204952" w14:textId="203C59DB" w:rsidR="00C46761" w:rsidRDefault="00C46761">
      <w:pPr>
        <w:pStyle w:val="CommentText"/>
      </w:pPr>
    </w:p>
  </w:comment>
  <w:comment w:id="22" w:author="elsa ordway" w:date="2020-09-25T15:33:00Z" w:initials="eo">
    <w:p w14:paraId="7494FB61" w14:textId="77777777" w:rsidR="00DD2871" w:rsidRPr="0015741D" w:rsidRDefault="00DD2871" w:rsidP="00DD2871">
      <w:pPr>
        <w:pStyle w:val="CommentText"/>
      </w:pPr>
      <w:r>
        <w:rPr>
          <w:rStyle w:val="CommentReference"/>
        </w:rPr>
        <w:annotationRef/>
      </w:r>
      <w:r w:rsidRPr="0015741D">
        <w:rPr>
          <w:rStyle w:val="CommentReference"/>
        </w:rPr>
        <w:annotationRef/>
      </w:r>
      <w:r w:rsidRPr="0015741D">
        <w:t xml:space="preserve">Make sure you aren’t taking statements word for word from other texts. They need to be written in your own words, even when citing other literature.  </w:t>
      </w:r>
    </w:p>
    <w:p w14:paraId="50BD5843" w14:textId="127CAA82" w:rsidR="00DD2871" w:rsidRDefault="00DD2871">
      <w:pPr>
        <w:pStyle w:val="CommentText"/>
      </w:pPr>
    </w:p>
  </w:comment>
  <w:comment w:id="23" w:author="elsa ordway" w:date="2020-09-25T15:33:00Z" w:initials="eo">
    <w:p w14:paraId="09D447F2" w14:textId="77777777" w:rsidR="00566A63" w:rsidRPr="00E55B63" w:rsidRDefault="00566A63" w:rsidP="00566A63">
      <w:pPr>
        <w:pStyle w:val="CommentText"/>
      </w:pPr>
      <w:r>
        <w:rPr>
          <w:rStyle w:val="CommentReference"/>
        </w:rPr>
        <w:annotationRef/>
      </w:r>
      <w:r w:rsidRPr="00E55B63">
        <w:rPr>
          <w:rStyle w:val="CommentReference"/>
        </w:rPr>
        <w:annotationRef/>
      </w:r>
      <w:r w:rsidRPr="00E55B63">
        <w:t>Could be re-worded</w:t>
      </w:r>
    </w:p>
    <w:p w14:paraId="23FA2387" w14:textId="2FD8CFBA" w:rsidR="00566A63" w:rsidRDefault="00566A63">
      <w:pPr>
        <w:pStyle w:val="CommentText"/>
      </w:pPr>
    </w:p>
  </w:comment>
  <w:comment w:id="24" w:author="elsa ordway" w:date="2020-09-25T15:34:00Z" w:initials="eo">
    <w:p w14:paraId="3F406D01" w14:textId="77777777" w:rsidR="0052398E" w:rsidRPr="00701ED3" w:rsidRDefault="0052398E" w:rsidP="0052398E">
      <w:pPr>
        <w:pStyle w:val="CommentText"/>
      </w:pPr>
      <w:r>
        <w:rPr>
          <w:rStyle w:val="CommentReference"/>
        </w:rPr>
        <w:annotationRef/>
      </w:r>
      <w:r>
        <w:rPr>
          <w:rStyle w:val="CommentReference"/>
        </w:rPr>
        <w:annotationRef/>
      </w:r>
      <w:r w:rsidRPr="00701ED3">
        <w:t xml:space="preserve">I think you’ll want to describe the LiDAR remote sensing data above when you describe the inventory plot data, since you use that in the three emergent definitions. </w:t>
      </w:r>
    </w:p>
    <w:p w14:paraId="25A29F59" w14:textId="77777777" w:rsidR="0052398E" w:rsidRPr="00701ED3" w:rsidRDefault="0052398E" w:rsidP="0052398E">
      <w:pPr>
        <w:pStyle w:val="CommentText"/>
      </w:pPr>
    </w:p>
    <w:p w14:paraId="6AC7E6F5" w14:textId="77777777" w:rsidR="0052398E" w:rsidRDefault="0052398E" w:rsidP="0052398E">
      <w:pPr>
        <w:pStyle w:val="CommentText"/>
      </w:pPr>
      <w:r w:rsidRPr="00701ED3">
        <w:t>You could leave the imaging spectroscopy and trait data description for here though.</w:t>
      </w:r>
      <w:r>
        <w:t xml:space="preserve"> </w:t>
      </w:r>
    </w:p>
    <w:p w14:paraId="14D46C09" w14:textId="11F425BD" w:rsidR="0052398E" w:rsidRDefault="0052398E">
      <w:pPr>
        <w:pStyle w:val="CommentText"/>
      </w:pPr>
    </w:p>
  </w:comment>
  <w:comment w:id="25" w:author="elsa ordway" w:date="2020-09-25T15:37:00Z" w:initials="eo">
    <w:p w14:paraId="35DA16F1" w14:textId="77777777" w:rsidR="00A00836" w:rsidRPr="00701ED3" w:rsidRDefault="00A00836" w:rsidP="00A00836">
      <w:pPr>
        <w:pStyle w:val="CommentText"/>
      </w:pPr>
      <w:r>
        <w:rPr>
          <w:rStyle w:val="CommentReference"/>
        </w:rPr>
        <w:annotationRef/>
      </w:r>
      <w:r>
        <w:rPr>
          <w:rStyle w:val="CommentReference"/>
        </w:rPr>
        <w:annotationRef/>
      </w:r>
      <w:r w:rsidRPr="00701ED3">
        <w:t xml:space="preserve">It looks like Ecology does not require a Conclusion section. The sections they list are : </w:t>
      </w:r>
    </w:p>
    <w:p w14:paraId="0AAEE8A8" w14:textId="77777777" w:rsidR="00A00836" w:rsidRPr="00701ED3" w:rsidRDefault="00A00836" w:rsidP="00A00836">
      <w:pPr>
        <w:pStyle w:val="CommentText"/>
      </w:pPr>
      <w:r w:rsidRPr="00701ED3">
        <w:t>Introduction</w:t>
      </w:r>
    </w:p>
    <w:p w14:paraId="732024FC" w14:textId="77777777" w:rsidR="00A00836" w:rsidRPr="00701ED3" w:rsidRDefault="00A00836" w:rsidP="00A00836">
      <w:pPr>
        <w:pStyle w:val="CommentText"/>
      </w:pPr>
      <w:r w:rsidRPr="00701ED3">
        <w:t>Methods</w:t>
      </w:r>
      <w:r w:rsidRPr="00701ED3">
        <w:br/>
        <w:t>Results</w:t>
      </w:r>
    </w:p>
    <w:p w14:paraId="3337BAFA" w14:textId="77777777" w:rsidR="00A00836" w:rsidRPr="00701ED3" w:rsidRDefault="00A00836" w:rsidP="00A00836">
      <w:pPr>
        <w:pStyle w:val="CommentText"/>
      </w:pPr>
      <w:r w:rsidRPr="00701ED3">
        <w:t>Discussion</w:t>
      </w:r>
    </w:p>
    <w:p w14:paraId="7C0CE428" w14:textId="77777777" w:rsidR="00A00836" w:rsidRPr="00701ED3" w:rsidRDefault="00A00836" w:rsidP="00A00836">
      <w:pPr>
        <w:pStyle w:val="CommentText"/>
      </w:pPr>
      <w:r w:rsidRPr="00701ED3">
        <w:t>Acknowledgements</w:t>
      </w:r>
    </w:p>
    <w:p w14:paraId="1599BC7C" w14:textId="77777777" w:rsidR="00A00836" w:rsidRPr="00701ED3" w:rsidRDefault="00A00836" w:rsidP="00A00836">
      <w:pPr>
        <w:pStyle w:val="CommentText"/>
      </w:pPr>
      <w:r w:rsidRPr="00701ED3">
        <w:t>Literature Cited</w:t>
      </w:r>
    </w:p>
    <w:p w14:paraId="45E08E87" w14:textId="77777777" w:rsidR="00A00836" w:rsidRPr="00701ED3" w:rsidRDefault="00A00836" w:rsidP="00A00836">
      <w:pPr>
        <w:pStyle w:val="CommentText"/>
      </w:pPr>
      <w:r w:rsidRPr="00701ED3">
        <w:t xml:space="preserve">Tables </w:t>
      </w:r>
    </w:p>
    <w:p w14:paraId="52C8B4B2" w14:textId="77777777" w:rsidR="00A00836" w:rsidRPr="00701ED3" w:rsidRDefault="00A00836" w:rsidP="00A00836">
      <w:pPr>
        <w:pStyle w:val="CommentText"/>
      </w:pPr>
      <w:r w:rsidRPr="00701ED3">
        <w:t>Figures</w:t>
      </w:r>
    </w:p>
    <w:p w14:paraId="7039F873" w14:textId="78C900D4" w:rsidR="00A00836" w:rsidRDefault="00A00836">
      <w:pPr>
        <w:pStyle w:val="CommentText"/>
      </w:pPr>
    </w:p>
  </w:comment>
  <w:comment w:id="26" w:author="elsa ordway" w:date="2020-07-31T12:30:00Z" w:initials="eo">
    <w:p w14:paraId="5F644B69" w14:textId="77777777" w:rsidR="00520438" w:rsidRPr="00701ED3" w:rsidRDefault="00520438" w:rsidP="00520438">
      <w:pPr>
        <w:pStyle w:val="CommentText"/>
      </w:pPr>
      <w:r w:rsidRPr="00701ED3">
        <w:rPr>
          <w:rStyle w:val="CommentReference"/>
        </w:rPr>
        <w:annotationRef/>
      </w:r>
      <w:r w:rsidRPr="00701ED3">
        <w:rPr>
          <w:rStyle w:val="CommentReference"/>
        </w:rPr>
        <w:t xml:space="preserve">I’m including these here as a reference for now. When the citations for each of these are included in Literature Cited, we will just cite the reference (ref number of author + year) here.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72D1212" w15:done="0"/>
  <w15:commentEx w15:paraId="1E6052E4" w15:done="0"/>
  <w15:commentEx w15:paraId="1660A080" w15:done="0"/>
  <w15:commentEx w15:paraId="6468EF0E" w15:done="0"/>
  <w15:commentEx w15:paraId="3F8D30A7" w15:done="0"/>
  <w15:commentEx w15:paraId="5C01E03C" w15:done="0"/>
  <w15:commentEx w15:paraId="56727357" w15:done="0"/>
  <w15:commentEx w15:paraId="4DFC0647" w15:done="0"/>
  <w15:commentEx w15:paraId="433C33CB" w15:done="0"/>
  <w15:commentEx w15:paraId="6BC1C444" w15:done="0"/>
  <w15:commentEx w15:paraId="024629EF" w15:done="0"/>
  <w15:commentEx w15:paraId="3C683239" w15:done="0"/>
  <w15:commentEx w15:paraId="5E28A460" w15:done="0"/>
  <w15:commentEx w15:paraId="217D3740" w15:done="0"/>
  <w15:commentEx w15:paraId="389D95C8" w15:done="0"/>
  <w15:commentEx w15:paraId="339D6A20" w15:done="0"/>
  <w15:commentEx w15:paraId="03499E4A" w15:done="0"/>
  <w15:commentEx w15:paraId="7DA0A252" w15:done="0"/>
  <w15:commentEx w15:paraId="5819A1DA" w15:done="0"/>
  <w15:commentEx w15:paraId="41204952" w15:done="0"/>
  <w15:commentEx w15:paraId="50BD5843" w15:done="0"/>
  <w15:commentEx w15:paraId="23FA2387" w15:done="0"/>
  <w15:commentEx w15:paraId="14D46C09" w15:done="0"/>
  <w15:commentEx w15:paraId="7039F873" w15:done="0"/>
  <w15:commentEx w15:paraId="5F644B6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187FEE" w16cex:dateUtc="2020-09-25T18:40:00Z"/>
  <w16cex:commentExtensible w16cex:durableId="23187F45" w16cex:dateUtc="2020-09-25T18:37:00Z"/>
  <w16cex:commentExtensible w16cex:durableId="23187EC4" w16cex:dateUtc="2020-09-25T18:35:00Z"/>
  <w16cex:commentExtensible w16cex:durableId="23187EDF" w16cex:dateUtc="2020-09-25T18:36:00Z"/>
  <w16cex:commentExtensible w16cex:durableId="23187EA1" w16cex:dateUtc="2020-09-25T18:35:00Z"/>
  <w16cex:commentExtensible w16cex:durableId="23187EAD" w16cex:dateUtc="2020-09-25T18:35:00Z"/>
  <w16cex:commentExtensible w16cex:durableId="231880B0" w16cex:dateUtc="2020-09-25T18:44:00Z"/>
  <w16cex:commentExtensible w16cex:durableId="2318854D" w16cex:dateUtc="2020-09-25T19:03:00Z"/>
  <w16cex:commentExtensible w16cex:durableId="23188823" w16cex:dateUtc="2020-09-25T19:15:00Z"/>
  <w16cex:commentExtensible w16cex:durableId="231887BF" w16cex:dateUtc="2020-09-25T19:14:00Z"/>
  <w16cex:commentExtensible w16cex:durableId="231888ED" w16cex:dateUtc="2020-09-25T19:19:00Z"/>
  <w16cex:commentExtensible w16cex:durableId="23188AF4" w16cex:dateUtc="2020-09-25T19:27:00Z"/>
  <w16cex:commentExtensible w16cex:durableId="23E39F8B" w16cex:dateUtc="2021-02-27T00:25:00Z"/>
  <w16cex:commentExtensible w16cex:durableId="23188B2A" w16cex:dateUtc="2020-09-25T19:28:00Z"/>
  <w16cex:commentExtensible w16cex:durableId="23188B40" w16cex:dateUtc="2020-09-25T19:29:00Z"/>
  <w16cex:commentExtensible w16cex:durableId="23188B7F" w16cex:dateUtc="2020-09-25T19:30:00Z"/>
  <w16cex:commentExtensible w16cex:durableId="23188B9A" w16cex:dateUtc="2020-09-25T19:30:00Z"/>
  <w16cex:commentExtensible w16cex:durableId="23188BB5" w16cex:dateUtc="2020-09-25T19:31:00Z"/>
  <w16cex:commentExtensible w16cex:durableId="23188BD8" w16cex:dateUtc="2020-09-25T19:31:00Z"/>
  <w16cex:commentExtensible w16cex:durableId="23188BF9" w16cex:dateUtc="2020-09-25T19:32:00Z"/>
  <w16cex:commentExtensible w16cex:durableId="23188C5F" w16cex:dateUtc="2020-09-25T19:33:00Z"/>
  <w16cex:commentExtensible w16cex:durableId="23188C45" w16cex:dateUtc="2020-09-25T19:33:00Z"/>
  <w16cex:commentExtensible w16cex:durableId="23188C6D" w16cex:dateUtc="2020-09-25T19:34:00Z"/>
  <w16cex:commentExtensible w16cex:durableId="23188D2C" w16cex:dateUtc="2020-09-25T19:37:00Z"/>
  <w16cex:commentExtensible w16cex:durableId="22CE8D70" w16cex:dateUtc="2020-07-31T16: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72D1212" w16cid:durableId="23187FEE"/>
  <w16cid:commentId w16cid:paraId="1E6052E4" w16cid:durableId="23187F45"/>
  <w16cid:commentId w16cid:paraId="1660A080" w16cid:durableId="23187EC4"/>
  <w16cid:commentId w16cid:paraId="6468EF0E" w16cid:durableId="23187EDF"/>
  <w16cid:commentId w16cid:paraId="3F8D30A7" w16cid:durableId="23187EA1"/>
  <w16cid:commentId w16cid:paraId="5C01E03C" w16cid:durableId="23187EAD"/>
  <w16cid:commentId w16cid:paraId="56727357" w16cid:durableId="231880B0"/>
  <w16cid:commentId w16cid:paraId="4DFC0647" w16cid:durableId="2318854D"/>
  <w16cid:commentId w16cid:paraId="433C33CB" w16cid:durableId="23188823"/>
  <w16cid:commentId w16cid:paraId="6BC1C444" w16cid:durableId="231887BF"/>
  <w16cid:commentId w16cid:paraId="024629EF" w16cid:durableId="231888ED"/>
  <w16cid:commentId w16cid:paraId="3C683239" w16cid:durableId="23188AF4"/>
  <w16cid:commentId w16cid:paraId="5E28A460" w16cid:durableId="23E39F8B"/>
  <w16cid:commentId w16cid:paraId="217D3740" w16cid:durableId="23188B2A"/>
  <w16cid:commentId w16cid:paraId="389D95C8" w16cid:durableId="23188B40"/>
  <w16cid:commentId w16cid:paraId="339D6A20" w16cid:durableId="23188B7F"/>
  <w16cid:commentId w16cid:paraId="03499E4A" w16cid:durableId="23188B9A"/>
  <w16cid:commentId w16cid:paraId="7DA0A252" w16cid:durableId="23188BB5"/>
  <w16cid:commentId w16cid:paraId="5819A1DA" w16cid:durableId="23188BD8"/>
  <w16cid:commentId w16cid:paraId="41204952" w16cid:durableId="23188BF9"/>
  <w16cid:commentId w16cid:paraId="50BD5843" w16cid:durableId="23188C5F"/>
  <w16cid:commentId w16cid:paraId="23FA2387" w16cid:durableId="23188C45"/>
  <w16cid:commentId w16cid:paraId="14D46C09" w16cid:durableId="23188C6D"/>
  <w16cid:commentId w16cid:paraId="7039F873" w16cid:durableId="23188D2C"/>
  <w16cid:commentId w16cid:paraId="5F644B69" w16cid:durableId="22CE8D7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47820F" w14:textId="77777777" w:rsidR="00A747F8" w:rsidRDefault="00A747F8" w:rsidP="00AE13F1">
      <w:pPr>
        <w:spacing w:after="0" w:line="240" w:lineRule="auto"/>
      </w:pPr>
      <w:r>
        <w:separator/>
      </w:r>
    </w:p>
  </w:endnote>
  <w:endnote w:type="continuationSeparator" w:id="0">
    <w:p w14:paraId="32E7077C" w14:textId="77777777" w:rsidR="00A747F8" w:rsidRDefault="00A747F8" w:rsidP="00AE13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sz w:val="24"/>
        <w:szCs w:val="24"/>
      </w:rPr>
      <w:id w:val="942423135"/>
      <w:docPartObj>
        <w:docPartGallery w:val="Page Numbers (Bottom of Page)"/>
        <w:docPartUnique/>
      </w:docPartObj>
    </w:sdtPr>
    <w:sdtEndPr>
      <w:rPr>
        <w:noProof/>
      </w:rPr>
    </w:sdtEndPr>
    <w:sdtContent>
      <w:p w14:paraId="3B2DF91E" w14:textId="33FD6B9E" w:rsidR="00AE13F1" w:rsidRPr="00AE13F1" w:rsidRDefault="00AE13F1">
        <w:pPr>
          <w:pStyle w:val="Footer"/>
          <w:jc w:val="center"/>
          <w:rPr>
            <w:rFonts w:ascii="Times New Roman" w:hAnsi="Times New Roman" w:cs="Times New Roman"/>
            <w:sz w:val="24"/>
            <w:szCs w:val="24"/>
          </w:rPr>
        </w:pPr>
        <w:r w:rsidRPr="00AE13F1">
          <w:rPr>
            <w:rFonts w:ascii="Times New Roman" w:hAnsi="Times New Roman" w:cs="Times New Roman"/>
            <w:sz w:val="24"/>
            <w:szCs w:val="24"/>
          </w:rPr>
          <w:fldChar w:fldCharType="begin"/>
        </w:r>
        <w:r w:rsidRPr="00AE13F1">
          <w:rPr>
            <w:rFonts w:ascii="Times New Roman" w:hAnsi="Times New Roman" w:cs="Times New Roman"/>
            <w:sz w:val="24"/>
            <w:szCs w:val="24"/>
          </w:rPr>
          <w:instrText xml:space="preserve"> PAGE   \* MERGEFORMAT </w:instrText>
        </w:r>
        <w:r w:rsidRPr="00AE13F1">
          <w:rPr>
            <w:rFonts w:ascii="Times New Roman" w:hAnsi="Times New Roman" w:cs="Times New Roman"/>
            <w:sz w:val="24"/>
            <w:szCs w:val="24"/>
          </w:rPr>
          <w:fldChar w:fldCharType="separate"/>
        </w:r>
        <w:r w:rsidRPr="00AE13F1">
          <w:rPr>
            <w:rFonts w:ascii="Times New Roman" w:hAnsi="Times New Roman" w:cs="Times New Roman"/>
            <w:noProof/>
            <w:sz w:val="24"/>
            <w:szCs w:val="24"/>
          </w:rPr>
          <w:t>2</w:t>
        </w:r>
        <w:r w:rsidRPr="00AE13F1">
          <w:rPr>
            <w:rFonts w:ascii="Times New Roman" w:hAnsi="Times New Roman" w:cs="Times New Roman"/>
            <w:noProof/>
            <w:sz w:val="24"/>
            <w:szCs w:val="24"/>
          </w:rPr>
          <w:fldChar w:fldCharType="end"/>
        </w:r>
      </w:p>
    </w:sdtContent>
  </w:sdt>
  <w:p w14:paraId="2DB3D184" w14:textId="77777777" w:rsidR="00AE13F1" w:rsidRPr="00AE13F1" w:rsidRDefault="00AE13F1">
    <w:pPr>
      <w:pStyle w:val="Footer"/>
      <w:rPr>
        <w:rFonts w:ascii="Times New Roman" w:hAnsi="Times New Roman" w:cs="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EE0661" w14:textId="77777777" w:rsidR="00A747F8" w:rsidRDefault="00A747F8" w:rsidP="00AE13F1">
      <w:pPr>
        <w:spacing w:after="0" w:line="240" w:lineRule="auto"/>
      </w:pPr>
      <w:r>
        <w:separator/>
      </w:r>
    </w:p>
  </w:footnote>
  <w:footnote w:type="continuationSeparator" w:id="0">
    <w:p w14:paraId="6D30C781" w14:textId="77777777" w:rsidR="00A747F8" w:rsidRDefault="00A747F8" w:rsidP="00AE13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BE04C0"/>
    <w:multiLevelType w:val="hybridMultilevel"/>
    <w:tmpl w:val="DFAC586A"/>
    <w:lvl w:ilvl="0" w:tplc="CA24857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650FB2"/>
    <w:multiLevelType w:val="hybridMultilevel"/>
    <w:tmpl w:val="C7E658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750403"/>
    <w:multiLevelType w:val="hybridMultilevel"/>
    <w:tmpl w:val="A6CA06CA"/>
    <w:lvl w:ilvl="0" w:tplc="87FEB83E">
      <w:start w:val="1"/>
      <w:numFmt w:val="bullet"/>
      <w:lvlText w:val="-"/>
      <w:lvlJc w:val="left"/>
      <w:pPr>
        <w:ind w:left="720" w:hanging="360"/>
      </w:pPr>
      <w:rPr>
        <w:rFonts w:ascii="Times New Roman" w:eastAsiaTheme="minorHAnsi" w:hAnsi="Times New Roman"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9360EC"/>
    <w:multiLevelType w:val="hybridMultilevel"/>
    <w:tmpl w:val="A90258D6"/>
    <w:lvl w:ilvl="0" w:tplc="DA96556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6AE4A9A"/>
    <w:multiLevelType w:val="hybridMultilevel"/>
    <w:tmpl w:val="5F3E42FE"/>
    <w:lvl w:ilvl="0" w:tplc="87FEB83E">
      <w:start w:val="1"/>
      <w:numFmt w:val="bullet"/>
      <w:lvlText w:val="-"/>
      <w:lvlJc w:val="left"/>
      <w:pPr>
        <w:ind w:left="720" w:hanging="360"/>
      </w:pPr>
      <w:rPr>
        <w:rFonts w:ascii="Times New Roman" w:eastAsiaTheme="minorHAnsi" w:hAnsi="Times New Roman" w:cs="Times New Roman" w:hint="default"/>
        <w:sz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 w:numId="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elsa ordway">
    <w15:presenceInfo w15:providerId="Windows Live" w15:userId="6b40eb1683737a9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E0B"/>
    <w:rsid w:val="00013D97"/>
    <w:rsid w:val="00053F3D"/>
    <w:rsid w:val="000A120D"/>
    <w:rsid w:val="000B5E77"/>
    <w:rsid w:val="000E5009"/>
    <w:rsid w:val="0010484F"/>
    <w:rsid w:val="001056BE"/>
    <w:rsid w:val="00117E2B"/>
    <w:rsid w:val="001572FF"/>
    <w:rsid w:val="00187618"/>
    <w:rsid w:val="001A7A15"/>
    <w:rsid w:val="001D24BE"/>
    <w:rsid w:val="001D3CEA"/>
    <w:rsid w:val="001F53C4"/>
    <w:rsid w:val="00236E1B"/>
    <w:rsid w:val="0025356D"/>
    <w:rsid w:val="002715F1"/>
    <w:rsid w:val="002861D4"/>
    <w:rsid w:val="00287902"/>
    <w:rsid w:val="00305BB1"/>
    <w:rsid w:val="003119BC"/>
    <w:rsid w:val="00313F1C"/>
    <w:rsid w:val="00314B7C"/>
    <w:rsid w:val="003308B1"/>
    <w:rsid w:val="00356FAD"/>
    <w:rsid w:val="003A4077"/>
    <w:rsid w:val="003D4527"/>
    <w:rsid w:val="003F4581"/>
    <w:rsid w:val="00410863"/>
    <w:rsid w:val="004256D4"/>
    <w:rsid w:val="00440EC2"/>
    <w:rsid w:val="004662D5"/>
    <w:rsid w:val="0048757C"/>
    <w:rsid w:val="004B64D1"/>
    <w:rsid w:val="004E1E40"/>
    <w:rsid w:val="004F7D0A"/>
    <w:rsid w:val="00500392"/>
    <w:rsid w:val="00500D03"/>
    <w:rsid w:val="00520438"/>
    <w:rsid w:val="0052398E"/>
    <w:rsid w:val="00542119"/>
    <w:rsid w:val="00560599"/>
    <w:rsid w:val="00566A63"/>
    <w:rsid w:val="00570419"/>
    <w:rsid w:val="005756A3"/>
    <w:rsid w:val="00576D22"/>
    <w:rsid w:val="0059388C"/>
    <w:rsid w:val="005A01F8"/>
    <w:rsid w:val="005E0A2A"/>
    <w:rsid w:val="00630DFD"/>
    <w:rsid w:val="00651E64"/>
    <w:rsid w:val="00661D9F"/>
    <w:rsid w:val="00672770"/>
    <w:rsid w:val="00681440"/>
    <w:rsid w:val="00684A3B"/>
    <w:rsid w:val="0069430D"/>
    <w:rsid w:val="006A1E0B"/>
    <w:rsid w:val="006C0CB4"/>
    <w:rsid w:val="006E21E8"/>
    <w:rsid w:val="006E3044"/>
    <w:rsid w:val="006F0C48"/>
    <w:rsid w:val="00713ADC"/>
    <w:rsid w:val="00737580"/>
    <w:rsid w:val="007A07EF"/>
    <w:rsid w:val="007B4382"/>
    <w:rsid w:val="007E1AA0"/>
    <w:rsid w:val="00801F21"/>
    <w:rsid w:val="00833550"/>
    <w:rsid w:val="008649F2"/>
    <w:rsid w:val="00887D44"/>
    <w:rsid w:val="008B29D1"/>
    <w:rsid w:val="00920530"/>
    <w:rsid w:val="00930905"/>
    <w:rsid w:val="00937483"/>
    <w:rsid w:val="00952896"/>
    <w:rsid w:val="0096638A"/>
    <w:rsid w:val="009D6B8D"/>
    <w:rsid w:val="00A00836"/>
    <w:rsid w:val="00A043DE"/>
    <w:rsid w:val="00A276DC"/>
    <w:rsid w:val="00A645EC"/>
    <w:rsid w:val="00A747F8"/>
    <w:rsid w:val="00A8090C"/>
    <w:rsid w:val="00A84806"/>
    <w:rsid w:val="00A9752E"/>
    <w:rsid w:val="00AE13F1"/>
    <w:rsid w:val="00B028B4"/>
    <w:rsid w:val="00B30F11"/>
    <w:rsid w:val="00B32B83"/>
    <w:rsid w:val="00B445B6"/>
    <w:rsid w:val="00B462FA"/>
    <w:rsid w:val="00B818A9"/>
    <w:rsid w:val="00B85176"/>
    <w:rsid w:val="00B97F64"/>
    <w:rsid w:val="00BB0226"/>
    <w:rsid w:val="00BD0A1E"/>
    <w:rsid w:val="00BF0DB9"/>
    <w:rsid w:val="00BF1BD7"/>
    <w:rsid w:val="00C013C3"/>
    <w:rsid w:val="00C170F6"/>
    <w:rsid w:val="00C46761"/>
    <w:rsid w:val="00C70408"/>
    <w:rsid w:val="00D27563"/>
    <w:rsid w:val="00D62D69"/>
    <w:rsid w:val="00D72F96"/>
    <w:rsid w:val="00D774DD"/>
    <w:rsid w:val="00D83593"/>
    <w:rsid w:val="00DB5EFE"/>
    <w:rsid w:val="00DD2871"/>
    <w:rsid w:val="00DD66A1"/>
    <w:rsid w:val="00E04D3C"/>
    <w:rsid w:val="00E074F3"/>
    <w:rsid w:val="00E20CF8"/>
    <w:rsid w:val="00E462BA"/>
    <w:rsid w:val="00E857B7"/>
    <w:rsid w:val="00ED69A7"/>
    <w:rsid w:val="00EE4FE9"/>
    <w:rsid w:val="00F03640"/>
    <w:rsid w:val="00F21652"/>
    <w:rsid w:val="00F243BF"/>
    <w:rsid w:val="00F35A28"/>
    <w:rsid w:val="00F45849"/>
    <w:rsid w:val="00F70BE9"/>
    <w:rsid w:val="00FA2B04"/>
    <w:rsid w:val="00FA48C2"/>
    <w:rsid w:val="00FA6062"/>
    <w:rsid w:val="00FD5E3B"/>
    <w:rsid w:val="00FF2A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55FF30"/>
  <w15:chartTrackingRefBased/>
  <w15:docId w15:val="{691C80A0-C774-4F39-8210-52BC4EED7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295018"/>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295018"/>
    <w:rPr>
      <w:rFonts w:ascii="Consolas" w:hAnsi="Consolas"/>
      <w:sz w:val="21"/>
      <w:szCs w:val="21"/>
    </w:rPr>
  </w:style>
  <w:style w:type="paragraph" w:styleId="BalloonText">
    <w:name w:val="Balloon Text"/>
    <w:basedOn w:val="Normal"/>
    <w:link w:val="BalloonTextChar"/>
    <w:uiPriority w:val="99"/>
    <w:semiHidden/>
    <w:unhideWhenUsed/>
    <w:rsid w:val="003119B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19BC"/>
    <w:rPr>
      <w:rFonts w:ascii="Segoe UI" w:hAnsi="Segoe UI" w:cs="Segoe UI"/>
      <w:sz w:val="18"/>
      <w:szCs w:val="18"/>
    </w:rPr>
  </w:style>
  <w:style w:type="character" w:styleId="CommentReference">
    <w:name w:val="annotation reference"/>
    <w:basedOn w:val="DefaultParagraphFont"/>
    <w:uiPriority w:val="99"/>
    <w:semiHidden/>
    <w:unhideWhenUsed/>
    <w:rsid w:val="003119BC"/>
    <w:rPr>
      <w:sz w:val="16"/>
      <w:szCs w:val="16"/>
    </w:rPr>
  </w:style>
  <w:style w:type="paragraph" w:styleId="CommentText">
    <w:name w:val="annotation text"/>
    <w:basedOn w:val="Normal"/>
    <w:link w:val="CommentTextChar"/>
    <w:uiPriority w:val="99"/>
    <w:unhideWhenUsed/>
    <w:rsid w:val="003119BC"/>
    <w:pPr>
      <w:spacing w:line="240" w:lineRule="auto"/>
    </w:pPr>
    <w:rPr>
      <w:sz w:val="20"/>
      <w:szCs w:val="20"/>
    </w:rPr>
  </w:style>
  <w:style w:type="character" w:customStyle="1" w:styleId="CommentTextChar">
    <w:name w:val="Comment Text Char"/>
    <w:basedOn w:val="DefaultParagraphFont"/>
    <w:link w:val="CommentText"/>
    <w:uiPriority w:val="99"/>
    <w:rsid w:val="003119BC"/>
    <w:rPr>
      <w:sz w:val="20"/>
      <w:szCs w:val="20"/>
    </w:rPr>
  </w:style>
  <w:style w:type="paragraph" w:styleId="CommentSubject">
    <w:name w:val="annotation subject"/>
    <w:basedOn w:val="CommentText"/>
    <w:next w:val="CommentText"/>
    <w:link w:val="CommentSubjectChar"/>
    <w:uiPriority w:val="99"/>
    <w:semiHidden/>
    <w:unhideWhenUsed/>
    <w:rsid w:val="003119BC"/>
    <w:rPr>
      <w:b/>
      <w:bCs/>
    </w:rPr>
  </w:style>
  <w:style w:type="character" w:customStyle="1" w:styleId="CommentSubjectChar">
    <w:name w:val="Comment Subject Char"/>
    <w:basedOn w:val="CommentTextChar"/>
    <w:link w:val="CommentSubject"/>
    <w:uiPriority w:val="99"/>
    <w:semiHidden/>
    <w:rsid w:val="003119BC"/>
    <w:rPr>
      <w:b/>
      <w:bCs/>
      <w:sz w:val="20"/>
      <w:szCs w:val="20"/>
    </w:rPr>
  </w:style>
  <w:style w:type="character" w:styleId="Strong">
    <w:name w:val="Strong"/>
    <w:basedOn w:val="DefaultParagraphFont"/>
    <w:uiPriority w:val="22"/>
    <w:qFormat/>
    <w:rsid w:val="003119BC"/>
    <w:rPr>
      <w:b/>
      <w:bCs/>
    </w:rPr>
  </w:style>
  <w:style w:type="character" w:styleId="Hyperlink">
    <w:name w:val="Hyperlink"/>
    <w:basedOn w:val="DefaultParagraphFont"/>
    <w:uiPriority w:val="99"/>
    <w:unhideWhenUsed/>
    <w:rsid w:val="00672770"/>
    <w:rPr>
      <w:color w:val="0563C1" w:themeColor="hyperlink"/>
      <w:u w:val="single"/>
    </w:rPr>
  </w:style>
  <w:style w:type="character" w:styleId="UnresolvedMention">
    <w:name w:val="Unresolved Mention"/>
    <w:basedOn w:val="DefaultParagraphFont"/>
    <w:uiPriority w:val="99"/>
    <w:semiHidden/>
    <w:unhideWhenUsed/>
    <w:rsid w:val="00672770"/>
    <w:rPr>
      <w:color w:val="605E5C"/>
      <w:shd w:val="clear" w:color="auto" w:fill="E1DFDD"/>
    </w:rPr>
  </w:style>
  <w:style w:type="character" w:styleId="LineNumber">
    <w:name w:val="line number"/>
    <w:basedOn w:val="DefaultParagraphFont"/>
    <w:uiPriority w:val="99"/>
    <w:semiHidden/>
    <w:unhideWhenUsed/>
    <w:rsid w:val="00A9752E"/>
  </w:style>
  <w:style w:type="paragraph" w:styleId="Header">
    <w:name w:val="header"/>
    <w:basedOn w:val="Normal"/>
    <w:link w:val="HeaderChar"/>
    <w:uiPriority w:val="99"/>
    <w:unhideWhenUsed/>
    <w:rsid w:val="00AE13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13F1"/>
  </w:style>
  <w:style w:type="paragraph" w:styleId="Footer">
    <w:name w:val="footer"/>
    <w:basedOn w:val="Normal"/>
    <w:link w:val="FooterChar"/>
    <w:uiPriority w:val="99"/>
    <w:unhideWhenUsed/>
    <w:rsid w:val="00AE13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13F1"/>
  </w:style>
  <w:style w:type="table" w:styleId="TableTheme">
    <w:name w:val="Table Theme"/>
    <w:basedOn w:val="TableNormal"/>
    <w:uiPriority w:val="99"/>
    <w:rsid w:val="00520438"/>
    <w:rPr>
      <w:lang w:val="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elsa_ordway@fas.harvard.edu" TargetMode="External"/><Relationship Id="rId5" Type="http://schemas.openxmlformats.org/officeDocument/2006/relationships/footnotes" Target="footnotes.xml"/><Relationship Id="rId15" Type="http://schemas.openxmlformats.org/officeDocument/2006/relationships/image" Target="media/image3.png"/><Relationship Id="rId10" Type="http://schemas.microsoft.com/office/2018/08/relationships/commentsExtensible" Target="commentsExtensible.xml"/><Relationship Id="rId19" Type="http://schemas.microsoft.com/office/2011/relationships/people" Target="peop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22</Pages>
  <Words>6540</Words>
  <Characters>39835</Characters>
  <Application>Microsoft Office Word</Application>
  <DocSecurity>0</DocSecurity>
  <Lines>796</Lines>
  <Paragraphs>195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elsa ordway</dc:creator>
  <cp:keywords/>
  <dc:description/>
  <cp:lastModifiedBy>elsa ordway</cp:lastModifiedBy>
  <cp:revision>122</cp:revision>
  <dcterms:created xsi:type="dcterms:W3CDTF">2020-09-25T18:33:00Z</dcterms:created>
  <dcterms:modified xsi:type="dcterms:W3CDTF">2021-02-27T00:58:00Z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37b8d20d-eafa-354b-a44f-1b238b16da71</vt:lpwstr>
  </property>
  <property fmtid="{D5CDD505-2E9C-101B-9397-08002B2CF9AE}" pid="4" name="Mendeley Citation Style_1">
    <vt:lpwstr>http://www.zotero.org/styles/environmental-research-letters</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http://www.zotero.org/styles/chicago-note-bibliography</vt:lpwstr>
  </property>
  <property fmtid="{D5CDD505-2E9C-101B-9397-08002B2CF9AE}" pid="12" name="Mendeley Recent Style Name 3_1">
    <vt:lpwstr>Chicago Manual of Style 17th edition (note)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https://csl.mendeley.com/styles/7586543/apa</vt:lpwstr>
  </property>
  <property fmtid="{D5CDD505-2E9C-101B-9397-08002B2CF9AE}" pid="16" name="Mendeley Recent Style Name 5_1">
    <vt:lpwstr>Ecosphere</vt:lpwstr>
  </property>
  <property fmtid="{D5CDD505-2E9C-101B-9397-08002B2CF9AE}" pid="17" name="Mendeley Recent Style Id 6_1">
    <vt:lpwstr>http://www.zotero.org/styles/environmental-research-letters</vt:lpwstr>
  </property>
  <property fmtid="{D5CDD505-2E9C-101B-9397-08002B2CF9AE}" pid="18" name="Mendeley Recent Style Name 6_1">
    <vt:lpwstr>Environmental Research Letters</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